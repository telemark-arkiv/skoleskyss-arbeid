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E2C09" w14:textId="77777777" w:rsidR="00FF4019" w:rsidRPr="00657191" w:rsidRDefault="00FF4019" w:rsidP="00FA5A15">
      <w:pPr>
        <w:ind w:left="2124"/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</w:pPr>
      <w:r w:rsidRPr="00657191">
        <w:rPr>
          <w:rFonts w:ascii="Times New Roman" w:eastAsia="Times New Roman" w:hAnsi="Times New Roman" w:cs="Times New Roman"/>
          <w:noProof/>
          <w:color w:val="000000"/>
          <w:lang w:eastAsia="nb-NO"/>
        </w:rPr>
        <w:drawing>
          <wp:anchor distT="0" distB="0" distL="114300" distR="114300" simplePos="0" relativeHeight="251660288" behindDoc="0" locked="0" layoutInCell="1" allowOverlap="1" wp14:anchorId="27FE2C8E" wp14:editId="27FE2C8F">
            <wp:simplePos x="0" y="0"/>
            <wp:positionH relativeFrom="column">
              <wp:posOffset>412750</wp:posOffset>
            </wp:positionH>
            <wp:positionV relativeFrom="paragraph">
              <wp:posOffset>-523240</wp:posOffset>
            </wp:positionV>
            <wp:extent cx="647700" cy="1219200"/>
            <wp:effectExtent l="0" t="0" r="0" b="0"/>
            <wp:wrapNone/>
            <wp:docPr id="15" name="Bilde 15" descr="Beskrivelse: Logo, kompetan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7" descr="Beskrivelse: Logo, kompetan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19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4019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t xml:space="preserve">TELEMARK </w:t>
      </w:r>
      <w:r w:rsidRPr="00657191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FF4019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t>FYLKESKOMMUNE</w:t>
      </w:r>
    </w:p>
    <w:p w14:paraId="27FE2C0A" w14:textId="77777777" w:rsidR="00FF4019" w:rsidRPr="00657191" w:rsidRDefault="00FF4019" w:rsidP="00FA5A15">
      <w:pPr>
        <w:jc w:val="center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nb-NO"/>
        </w:rPr>
      </w:pPr>
      <w:bookmarkStart w:id="0" w:name="RANGE!L8"/>
    </w:p>
    <w:p w14:paraId="27FE2C0B" w14:textId="77777777" w:rsidR="00FA5A15" w:rsidRDefault="00FA5A15" w:rsidP="00FA5A15">
      <w:pPr>
        <w:jc w:val="center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nb-NO"/>
        </w:rPr>
      </w:pPr>
    </w:p>
    <w:p w14:paraId="27FE2C0C" w14:textId="77777777" w:rsidR="00FF4019" w:rsidRPr="00657191" w:rsidRDefault="00FF4019" w:rsidP="00FA5A15">
      <w:pPr>
        <w:jc w:val="center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nb-NO"/>
        </w:rPr>
      </w:pPr>
      <w:r w:rsidRPr="00FF4019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nb-NO"/>
        </w:rPr>
        <w:t xml:space="preserve">Låneavtale for </w:t>
      </w:r>
      <w:r w:rsidR="00FE3120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nb-NO"/>
        </w:rPr>
        <w:t>digital enhet</w:t>
      </w:r>
    </w:p>
    <w:bookmarkEnd w:id="0"/>
    <w:p w14:paraId="27FE2C0D" w14:textId="77777777" w:rsidR="00FF4019" w:rsidRPr="00FF4019" w:rsidRDefault="00FF4019" w:rsidP="00FA5A15">
      <w:pPr>
        <w:rPr>
          <w:rFonts w:eastAsia="Times New Roman" w:cstheme="minorHAnsi"/>
          <w:color w:val="000000"/>
          <w:lang w:eastAsia="nb-NO"/>
        </w:rPr>
      </w:pPr>
    </w:p>
    <w:p w14:paraId="27FE2C0E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Denne utlånsavtalen er inngått dato:_____________________________________ (”avtaledato”) mellom:</w:t>
      </w:r>
    </w:p>
    <w:p w14:paraId="27FE2C0F" w14:textId="77777777" w:rsidR="00FF4019" w:rsidRPr="00657191" w:rsidRDefault="00FF4019" w:rsidP="00FA5A15">
      <w:pPr>
        <w:rPr>
          <w:rFonts w:eastAsia="Times New Roman" w:cstheme="minorHAnsi"/>
          <w:color w:val="000000"/>
          <w:lang w:eastAsia="nb-NO"/>
        </w:rPr>
      </w:pPr>
    </w:p>
    <w:p w14:paraId="27FE2C10" w14:textId="77777777" w:rsidR="00FF4019" w:rsidRPr="00657191" w:rsidRDefault="00FF4019" w:rsidP="00FA5A15">
      <w:pPr>
        <w:pStyle w:val="Listeavsnitt"/>
        <w:numPr>
          <w:ilvl w:val="0"/>
          <w:numId w:val="1"/>
        </w:num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t>Telemark fylkeskommune org nr 940 192 226, ved den aktuelle skole heretter kalt “skolen” og</w:t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11" w14:textId="77777777" w:rsidR="00FF4019" w:rsidRPr="00657191" w:rsidRDefault="00FF4019" w:rsidP="00FA5A15">
      <w:pPr>
        <w:pStyle w:val="Listeavsnitt"/>
        <w:ind w:left="805"/>
        <w:rPr>
          <w:rFonts w:eastAsia="Times New Roman" w:cstheme="minorHAnsi"/>
          <w:color w:val="000000"/>
          <w:sz w:val="20"/>
          <w:szCs w:val="20"/>
          <w:lang w:eastAsia="nb-NO"/>
        </w:rPr>
      </w:pPr>
    </w:p>
    <w:p w14:paraId="27FE2C12" w14:textId="77777777" w:rsidR="00FF4019" w:rsidRPr="00657191" w:rsidRDefault="00FF4019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(2)</w:t>
      </w:r>
      <w:r w:rsidRPr="00FF4019">
        <w:rPr>
          <w:rFonts w:eastAsia="Times New Roman" w:cstheme="minorHAnsi"/>
          <w:color w:val="000000"/>
          <w:sz w:val="14"/>
          <w:szCs w:val="14"/>
          <w:lang w:eastAsia="nb-NO"/>
        </w:rPr>
        <w:t xml:space="preserve">    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Elevnavn </w:t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(Bl</w:t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okkbokstaver!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):___________________________________________________________</w:t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13" w14:textId="77777777" w:rsidR="00FF4019" w:rsidRPr="00657191" w:rsidRDefault="00FF4019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Fødselsnummer:______________________________________________________</w:t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14" w14:textId="77777777" w:rsidR="00FF4019" w:rsidRPr="00657191" w:rsidRDefault="00FF4019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Adresse:______________________________________________________________</w:t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15" w14:textId="77777777" w:rsidR="00FF4019" w:rsidRPr="00657191" w:rsidRDefault="00FF4019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Mobil:________________________________________________________________</w:t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16" w14:textId="77777777" w:rsidR="00FF4019" w:rsidRPr="00657191" w:rsidRDefault="00FF4019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Epost:________________________________________________________________</w:t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17" w14:textId="77777777" w:rsidR="00FF4019" w:rsidRPr="00657191" w:rsidRDefault="00FF4019" w:rsidP="00FA5A15">
      <w:pPr>
        <w:ind w:firstLineChars="200" w:firstLine="402"/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Ved underskrift, bekrefter eleven at IT-</w:t>
      </w:r>
      <w:r w:rsidR="0078230A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reglementet og Låneavtale for digital enhet</w:t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 xml:space="preserve"> er lest og akseptert. </w:t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br/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br/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br/>
      </w:r>
    </w:p>
    <w:p w14:paraId="27FE2C18" w14:textId="77777777" w:rsidR="00FF4019" w:rsidRPr="00657191" w:rsidRDefault="00FF4019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Elevens Signatur:____________________________________________________</w:t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19" w14:textId="77777777" w:rsidR="00FF4019" w:rsidRPr="00657191" w:rsidRDefault="00FF4019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(3)</w:t>
      </w:r>
      <w:r w:rsidRPr="00FF4019">
        <w:rPr>
          <w:rFonts w:eastAsia="Times New Roman" w:cstheme="minorHAnsi"/>
          <w:color w:val="000000"/>
          <w:sz w:val="14"/>
          <w:szCs w:val="14"/>
          <w:lang w:eastAsia="nb-NO"/>
        </w:rPr>
        <w:t xml:space="preserve">    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IDENTIFIKASJON AV PC </w:t>
      </w:r>
      <w:r w:rsidR="00200AA1">
        <w:rPr>
          <w:rFonts w:eastAsia="Times New Roman" w:cstheme="minorHAnsi"/>
          <w:color w:val="000000"/>
          <w:sz w:val="20"/>
          <w:szCs w:val="20"/>
          <w:lang w:eastAsia="nb-NO"/>
        </w:rPr>
        <w:t>oppbevares i TFK´s elektroniske register.</w:t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1A" w14:textId="77777777" w:rsidR="00FF4019" w:rsidRPr="00657191" w:rsidRDefault="00FF4019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Serienummer/Servicetag:</w:t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1B" w14:textId="77777777" w:rsidR="00FF4019" w:rsidRPr="00657191" w:rsidRDefault="00FF4019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Tyverimerke:</w:t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1C" w14:textId="77777777" w:rsidR="00063EED" w:rsidRDefault="00FF4019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(4)</w:t>
      </w:r>
      <w:r w:rsidRPr="00FF4019">
        <w:rPr>
          <w:rFonts w:eastAsia="Times New Roman" w:cstheme="minorHAnsi"/>
          <w:color w:val="000000"/>
          <w:sz w:val="14"/>
          <w:szCs w:val="14"/>
          <w:lang w:eastAsia="nb-NO"/>
        </w:rPr>
        <w:t xml:space="preserve">    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Signatur autorisert representant(IT-Avdelingen):__________________________________________</w:t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1D" w14:textId="77777777" w:rsidR="00FF4019" w:rsidRPr="00657191" w:rsidRDefault="00FF4019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eastAsia="nb-NO"/>
        </w:rPr>
      </w:pPr>
    </w:p>
    <w:p w14:paraId="27FE2C1E" w14:textId="77777777" w:rsidR="00FF4019" w:rsidRPr="00F223BC" w:rsidRDefault="00BD29F1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val="es-ES" w:eastAsia="nb-NO"/>
        </w:rPr>
      </w:pPr>
      <w:r w:rsidRPr="00F223BC">
        <w:rPr>
          <w:rFonts w:eastAsia="Times New Roman" w:cstheme="minorHAnsi"/>
          <w:color w:val="000000"/>
          <w:sz w:val="20"/>
          <w:szCs w:val="20"/>
          <w:lang w:val="es-ES" w:eastAsia="nb-NO"/>
        </w:rPr>
        <w:t>(5) Type digital enhet:</w:t>
      </w:r>
    </w:p>
    <w:p w14:paraId="27FE2C1F" w14:textId="77777777" w:rsidR="00BD29F1" w:rsidRPr="00F223BC" w:rsidRDefault="00BD29F1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val="es-ES" w:eastAsia="nb-NO"/>
        </w:rPr>
      </w:pPr>
    </w:p>
    <w:p w14:paraId="27FE2C21" w14:textId="4CBCD635" w:rsidR="00BD29F1" w:rsidRPr="00F223BC" w:rsidRDefault="00BD29F1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val="es-ES" w:eastAsia="nb-NO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nb-NO"/>
        </w:rPr>
        <mc:AlternateContent>
          <mc:Choice Requires="wps">
            <w:drawing>
              <wp:inline distT="0" distB="0" distL="0" distR="0" wp14:anchorId="27FE2C90" wp14:editId="27FE2C91">
                <wp:extent cx="88710" cy="81886"/>
                <wp:effectExtent l="0" t="0" r="26035" b="13970"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" cy="8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814C2" id="Rektangel 1" o:spid="_x0000_s1026" style="width:7pt;height: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" fillcolor="#4f81bd [3204]" strokecolor="#243f60 [1604]" strokeweight="2pt">
                <w10:anchorlock/>
              </v:rect>
            </w:pict>
          </mc:Fallback>
        </mc:AlternateContent>
      </w:r>
      <w:r w:rsidR="00F223BC" w:rsidRPr="00F223BC">
        <w:rPr>
          <w:rFonts w:eastAsia="Times New Roman" w:cstheme="minorHAnsi"/>
          <w:color w:val="000000"/>
          <w:sz w:val="20"/>
          <w:szCs w:val="20"/>
          <w:lang w:val="es-ES" w:eastAsia="nb-NO"/>
        </w:rPr>
        <w:t xml:space="preserve"> Lenovo Thinkpad L4</w:t>
      </w:r>
      <w:r w:rsidR="00F223BC">
        <w:rPr>
          <w:rFonts w:eastAsia="Times New Roman" w:cstheme="minorHAnsi"/>
          <w:color w:val="000000"/>
          <w:sz w:val="20"/>
          <w:szCs w:val="20"/>
          <w:lang w:val="es-ES" w:eastAsia="nb-NO"/>
        </w:rPr>
        <w:t>4</w:t>
      </w:r>
      <w:r w:rsidRPr="00F223BC">
        <w:rPr>
          <w:rFonts w:eastAsia="Times New Roman" w:cstheme="minorHAnsi"/>
          <w:color w:val="000000"/>
          <w:sz w:val="20"/>
          <w:szCs w:val="20"/>
          <w:lang w:val="es-ES" w:eastAsia="nb-NO"/>
        </w:rPr>
        <w:t>0</w:t>
      </w:r>
      <w:r w:rsidRPr="00F223BC">
        <w:rPr>
          <w:rFonts w:eastAsia="Times New Roman" w:cstheme="minorHAnsi"/>
          <w:color w:val="000000"/>
          <w:sz w:val="20"/>
          <w:szCs w:val="20"/>
          <w:lang w:val="es-ES" w:eastAsia="nb-NO"/>
        </w:rPr>
        <w:tab/>
      </w:r>
      <w:r w:rsidRPr="00F223BC">
        <w:rPr>
          <w:rFonts w:eastAsia="Times New Roman" w:cstheme="minorHAnsi"/>
          <w:color w:val="000000"/>
          <w:sz w:val="20"/>
          <w:szCs w:val="20"/>
          <w:lang w:val="es-ES" w:eastAsia="nb-NO"/>
        </w:rPr>
        <w:tab/>
      </w:r>
      <w:r>
        <w:rPr>
          <w:rFonts w:eastAsia="Times New Roman" w:cstheme="minorHAnsi"/>
          <w:noProof/>
          <w:color w:val="000000"/>
          <w:sz w:val="20"/>
          <w:szCs w:val="20"/>
          <w:lang w:eastAsia="nb-NO"/>
        </w:rPr>
        <mc:AlternateContent>
          <mc:Choice Requires="wps">
            <w:drawing>
              <wp:inline distT="0" distB="0" distL="0" distR="0" wp14:anchorId="27FE2C92" wp14:editId="27FE2C93">
                <wp:extent cx="88710" cy="81886"/>
                <wp:effectExtent l="0" t="0" r="26035" b="13970"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" cy="8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F93BAA" id="Rektangel 2" o:spid="_x0000_s1026" style="width:7pt;height: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" fillcolor="#4f81bd [3204]" strokecolor="#243f60 [1604]" strokeweight="2pt">
                <w10:anchorlock/>
              </v:rect>
            </w:pict>
          </mc:Fallback>
        </mc:AlternateContent>
      </w:r>
      <w:r w:rsidR="00F223BC">
        <w:rPr>
          <w:rFonts w:eastAsia="Times New Roman" w:cstheme="minorHAnsi"/>
          <w:color w:val="000000"/>
          <w:sz w:val="20"/>
          <w:szCs w:val="20"/>
          <w:lang w:val="es-ES" w:eastAsia="nb-NO"/>
        </w:rPr>
        <w:t xml:space="preserve"> Lenovo Thinkpad T540p</w:t>
      </w:r>
      <w:r w:rsidRPr="00F223BC">
        <w:rPr>
          <w:rFonts w:eastAsia="Times New Roman" w:cstheme="minorHAnsi"/>
          <w:color w:val="000000"/>
          <w:sz w:val="20"/>
          <w:szCs w:val="20"/>
          <w:lang w:val="es-ES" w:eastAsia="nb-NO"/>
        </w:rPr>
        <w:tab/>
      </w:r>
      <w:r>
        <w:rPr>
          <w:rFonts w:eastAsia="Times New Roman" w:cstheme="minorHAnsi"/>
          <w:noProof/>
          <w:color w:val="000000"/>
          <w:sz w:val="20"/>
          <w:szCs w:val="20"/>
          <w:lang w:eastAsia="nb-NO"/>
        </w:rPr>
        <mc:AlternateContent>
          <mc:Choice Requires="wps">
            <w:drawing>
              <wp:inline distT="0" distB="0" distL="0" distR="0" wp14:anchorId="27FE2C94" wp14:editId="27FE2C95">
                <wp:extent cx="88710" cy="81886"/>
                <wp:effectExtent l="0" t="0" r="26035" b="13970"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" cy="8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D7D776" id="Rektangel 3" o:spid="_x0000_s1026" style="width:7pt;height: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" fillcolor="#4f81bd [3204]" strokecolor="#243f60 [1604]" strokeweight="2pt">
                <w10:anchorlock/>
              </v:rect>
            </w:pict>
          </mc:Fallback>
        </mc:AlternateContent>
      </w:r>
      <w:r w:rsidR="00F223BC">
        <w:rPr>
          <w:rFonts w:eastAsia="Times New Roman" w:cstheme="minorHAnsi"/>
          <w:color w:val="000000"/>
          <w:sz w:val="20"/>
          <w:szCs w:val="20"/>
          <w:lang w:val="es-ES" w:eastAsia="nb-NO"/>
        </w:rPr>
        <w:t xml:space="preserve"> Lenovo Thinkpad L4</w:t>
      </w:r>
      <w:r w:rsidRPr="00F223BC">
        <w:rPr>
          <w:rFonts w:eastAsia="Times New Roman" w:cstheme="minorHAnsi"/>
          <w:color w:val="000000"/>
          <w:sz w:val="20"/>
          <w:szCs w:val="20"/>
          <w:lang w:val="es-ES" w:eastAsia="nb-NO"/>
        </w:rPr>
        <w:t>30</w:t>
      </w:r>
    </w:p>
    <w:p w14:paraId="27FE2C23" w14:textId="77777777" w:rsidR="00BD29F1" w:rsidRPr="00F223BC" w:rsidRDefault="00BD29F1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val="es-ES" w:eastAsia="nb-NO"/>
        </w:rPr>
      </w:pPr>
    </w:p>
    <w:p w14:paraId="5ABE3D2A" w14:textId="77777777" w:rsidR="00F223BC" w:rsidRDefault="00F223BC" w:rsidP="00823DF1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val="en-GB" w:eastAsia="nb-NO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nb-NO"/>
        </w:rPr>
        <mc:AlternateContent>
          <mc:Choice Requires="wps">
            <w:drawing>
              <wp:inline distT="0" distB="0" distL="0" distR="0" wp14:anchorId="02B72B93" wp14:editId="480F5C93">
                <wp:extent cx="88710" cy="81886"/>
                <wp:effectExtent l="0" t="0" r="26035" b="13970"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" cy="8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7D54E5" id="Rektangel 7" o:spid="_x0000_s1026" style="width:7pt;height: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" fillcolor="#4f81bd [3204]" strokecolor="#243f60 [1604]" strokeweight="2pt">
                <w10:anchorlock/>
              </v:rect>
            </w:pict>
          </mc:Fallback>
        </mc:AlternateContent>
      </w:r>
      <w:r>
        <w:rPr>
          <w:rFonts w:eastAsia="Times New Roman" w:cstheme="minorHAnsi"/>
          <w:color w:val="000000"/>
          <w:sz w:val="20"/>
          <w:szCs w:val="20"/>
          <w:lang w:val="en-GB" w:eastAsia="nb-NO"/>
        </w:rPr>
        <w:t xml:space="preserve"> Lenovo Thinkpad T53</w:t>
      </w:r>
      <w:r w:rsidRPr="00F223BC">
        <w:rPr>
          <w:rFonts w:eastAsia="Times New Roman" w:cstheme="minorHAnsi"/>
          <w:color w:val="000000"/>
          <w:sz w:val="20"/>
          <w:szCs w:val="20"/>
          <w:lang w:val="en-GB" w:eastAsia="nb-NO"/>
        </w:rPr>
        <w:t>0</w:t>
      </w:r>
      <w:r w:rsidRPr="00F223BC">
        <w:rPr>
          <w:rFonts w:eastAsia="Times New Roman" w:cstheme="minorHAnsi"/>
          <w:noProof/>
          <w:color w:val="000000"/>
          <w:sz w:val="20"/>
          <w:szCs w:val="20"/>
          <w:lang w:val="en-GB" w:eastAsia="nb-NO"/>
        </w:rPr>
        <w:t xml:space="preserve">          </w:t>
      </w:r>
      <w:r w:rsidRPr="00F223BC">
        <w:rPr>
          <w:rFonts w:eastAsia="Times New Roman" w:cstheme="minorHAnsi"/>
          <w:noProof/>
          <w:color w:val="000000"/>
          <w:sz w:val="20"/>
          <w:szCs w:val="20"/>
          <w:lang w:val="en-GB" w:eastAsia="nb-NO"/>
        </w:rPr>
        <w:tab/>
      </w:r>
      <w:r w:rsidR="00BD29F1">
        <w:rPr>
          <w:rFonts w:eastAsia="Times New Roman" w:cstheme="minorHAnsi"/>
          <w:noProof/>
          <w:color w:val="000000"/>
          <w:sz w:val="20"/>
          <w:szCs w:val="20"/>
          <w:lang w:eastAsia="nb-NO"/>
        </w:rPr>
        <mc:AlternateContent>
          <mc:Choice Requires="wps">
            <w:drawing>
              <wp:inline distT="0" distB="0" distL="0" distR="0" wp14:anchorId="27FE2C96" wp14:editId="27FE2C97">
                <wp:extent cx="88710" cy="81886"/>
                <wp:effectExtent l="0" t="0" r="26035" b="13970"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" cy="8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AA22A" id="Rektangel 4" o:spid="_x0000_s1026" style="width:7pt;height: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" fillcolor="#4f81bd [3204]" strokecolor="#243f60 [1604]" strokeweight="2pt">
                <w10:anchorlock/>
              </v:rect>
            </w:pict>
          </mc:Fallback>
        </mc:AlternateContent>
      </w:r>
      <w:r w:rsidR="00BD29F1" w:rsidRPr="00F223BC">
        <w:rPr>
          <w:rFonts w:eastAsia="Times New Roman" w:cstheme="minorHAnsi"/>
          <w:color w:val="000000"/>
          <w:sz w:val="20"/>
          <w:szCs w:val="20"/>
          <w:lang w:val="en-GB" w:eastAsia="nb-NO"/>
        </w:rPr>
        <w:t xml:space="preserve"> MACBook Pro 13”</w:t>
      </w:r>
      <w:r w:rsidR="00BD29F1" w:rsidRPr="00F223BC">
        <w:rPr>
          <w:rFonts w:eastAsia="Times New Roman" w:cstheme="minorHAnsi"/>
          <w:color w:val="000000"/>
          <w:sz w:val="20"/>
          <w:szCs w:val="20"/>
          <w:lang w:val="en-GB" w:eastAsia="nb-NO"/>
        </w:rPr>
        <w:tab/>
      </w:r>
      <w:r w:rsidR="00BD29F1" w:rsidRPr="00F223BC">
        <w:rPr>
          <w:rFonts w:eastAsia="Times New Roman" w:cstheme="minorHAnsi"/>
          <w:color w:val="000000"/>
          <w:sz w:val="20"/>
          <w:szCs w:val="20"/>
          <w:lang w:val="en-GB" w:eastAsia="nb-NO"/>
        </w:rPr>
        <w:tab/>
      </w:r>
      <w:r w:rsidR="00BD29F1">
        <w:rPr>
          <w:rFonts w:eastAsia="Times New Roman" w:cstheme="minorHAnsi"/>
          <w:noProof/>
          <w:color w:val="000000"/>
          <w:sz w:val="20"/>
          <w:szCs w:val="20"/>
          <w:lang w:eastAsia="nb-NO"/>
        </w:rPr>
        <mc:AlternateContent>
          <mc:Choice Requires="wps">
            <w:drawing>
              <wp:inline distT="0" distB="0" distL="0" distR="0" wp14:anchorId="27FE2C98" wp14:editId="27FE2C99">
                <wp:extent cx="88710" cy="81886"/>
                <wp:effectExtent l="0" t="0" r="26035" b="13970"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" cy="8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F6529" id="Rektangel 5" o:spid="_x0000_s1026" style="width:7pt;height: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" fillcolor="#4f81bd [3204]" strokecolor="#243f60 [1604]" strokeweight="2pt">
                <w10:anchorlock/>
              </v:rect>
            </w:pict>
          </mc:Fallback>
        </mc:AlternateContent>
      </w:r>
      <w:r w:rsidR="00BD29F1" w:rsidRPr="00F223BC">
        <w:rPr>
          <w:rFonts w:eastAsia="Times New Roman" w:cstheme="minorHAnsi"/>
          <w:color w:val="000000"/>
          <w:sz w:val="20"/>
          <w:szCs w:val="20"/>
          <w:lang w:val="en-GB" w:eastAsia="nb-NO"/>
        </w:rPr>
        <w:t xml:space="preserve"> iPad</w:t>
      </w:r>
      <w:r w:rsidR="00BD29F1" w:rsidRPr="00F223BC">
        <w:rPr>
          <w:rFonts w:eastAsia="Times New Roman" w:cstheme="minorHAnsi"/>
          <w:color w:val="000000"/>
          <w:sz w:val="20"/>
          <w:szCs w:val="20"/>
          <w:lang w:val="en-GB" w:eastAsia="nb-NO"/>
        </w:rPr>
        <w:tab/>
      </w:r>
      <w:r w:rsidR="00FA5A15" w:rsidRPr="00F223BC">
        <w:rPr>
          <w:rFonts w:eastAsia="Times New Roman" w:cstheme="minorHAnsi"/>
          <w:color w:val="000000"/>
          <w:sz w:val="20"/>
          <w:szCs w:val="20"/>
          <w:lang w:val="en-GB" w:eastAsia="nb-NO"/>
        </w:rPr>
        <w:t xml:space="preserve">               </w:t>
      </w:r>
    </w:p>
    <w:p w14:paraId="4BAB4D98" w14:textId="77777777" w:rsidR="00F223BC" w:rsidRDefault="00F223BC" w:rsidP="00823DF1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val="en-GB" w:eastAsia="nb-NO"/>
        </w:rPr>
      </w:pPr>
    </w:p>
    <w:p w14:paraId="27FE2C24" w14:textId="4F3D6972" w:rsidR="00BD29F1" w:rsidRPr="00F223BC" w:rsidRDefault="00FA5A15" w:rsidP="00823DF1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val="en-GB" w:eastAsia="nb-NO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nb-NO"/>
        </w:rPr>
        <mc:AlternateContent>
          <mc:Choice Requires="wps">
            <w:drawing>
              <wp:inline distT="0" distB="0" distL="0" distR="0" wp14:anchorId="27FE2C9A" wp14:editId="27FE2C9B">
                <wp:extent cx="88710" cy="81886"/>
                <wp:effectExtent l="0" t="0" r="26035" b="13970"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" cy="8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52BDA0" id="Rektangel 6" o:spid="_x0000_s1026" style="width:7pt;height: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" fillcolor="#4f81bd [3204]" strokecolor="#243f60 [1604]" strokeweight="2pt">
                <w10:anchorlock/>
              </v:rect>
            </w:pict>
          </mc:Fallback>
        </mc:AlternateContent>
      </w:r>
      <w:r w:rsidRPr="00F223BC">
        <w:rPr>
          <w:rFonts w:eastAsia="Times New Roman" w:cstheme="minorHAnsi"/>
          <w:color w:val="000000"/>
          <w:sz w:val="20"/>
          <w:szCs w:val="20"/>
          <w:lang w:val="en-GB" w:eastAsia="nb-NO"/>
        </w:rPr>
        <w:t xml:space="preserve"> </w:t>
      </w:r>
      <w:r w:rsidR="000E4C2F" w:rsidRPr="00F223BC">
        <w:rPr>
          <w:rFonts w:eastAsia="Times New Roman" w:cstheme="minorHAnsi"/>
          <w:color w:val="000000"/>
          <w:sz w:val="20"/>
          <w:szCs w:val="20"/>
          <w:lang w:val="en-GB" w:eastAsia="nb-NO"/>
        </w:rPr>
        <w:t>Andre:_______________</w:t>
      </w:r>
    </w:p>
    <w:p w14:paraId="27FE2C25" w14:textId="77777777" w:rsidR="00BD29F1" w:rsidRDefault="00BD29F1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val="en-GB" w:eastAsia="nb-NO"/>
        </w:rPr>
      </w:pPr>
    </w:p>
    <w:p w14:paraId="47247CDA" w14:textId="3DBFE830" w:rsidR="00373057" w:rsidRDefault="00373057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val="en-GB" w:eastAsia="nb-NO"/>
        </w:rPr>
      </w:pPr>
    </w:p>
    <w:p w14:paraId="0BFE81A2" w14:textId="77777777" w:rsidR="00373057" w:rsidRPr="00F223BC" w:rsidRDefault="00373057" w:rsidP="00FA5A15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val="en-GB" w:eastAsia="nb-NO"/>
        </w:rPr>
      </w:pPr>
      <w:bookmarkStart w:id="1" w:name="_GoBack"/>
      <w:bookmarkEnd w:id="1"/>
    </w:p>
    <w:p w14:paraId="03D0D091" w14:textId="749F80E3" w:rsidR="00373057" w:rsidRDefault="00373057" w:rsidP="00373057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val="en-GB" w:eastAsia="nb-NO"/>
        </w:rPr>
      </w:pPr>
    </w:p>
    <w:p w14:paraId="2BDCC117" w14:textId="48D453E5" w:rsidR="00373057" w:rsidRPr="00373057" w:rsidRDefault="00373057" w:rsidP="00373057">
      <w:pPr>
        <w:ind w:firstLineChars="200" w:firstLine="400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373057">
        <w:rPr>
          <w:rFonts w:eastAsia="Times New Roman" w:cstheme="minorHAnsi"/>
          <w:color w:val="000000"/>
          <w:sz w:val="20"/>
          <w:szCs w:val="20"/>
          <w:lang w:eastAsia="nb-NO"/>
        </w:rPr>
        <w:t>(</w:t>
      </w:r>
      <w:r w:rsidRPr="00373057">
        <w:rPr>
          <w:rFonts w:eastAsia="Times New Roman" w:cstheme="minorHAnsi"/>
          <w:color w:val="000000"/>
          <w:sz w:val="20"/>
          <w:szCs w:val="20"/>
          <w:lang w:eastAsia="nb-NO"/>
        </w:rPr>
        <w:t>6</w:t>
      </w:r>
      <w:r w:rsidRPr="00373057">
        <w:rPr>
          <w:rFonts w:eastAsia="Times New Roman" w:cstheme="minorHAnsi"/>
          <w:color w:val="000000"/>
          <w:sz w:val="20"/>
          <w:szCs w:val="20"/>
          <w:lang w:eastAsia="nb-NO"/>
        </w:rPr>
        <w:t xml:space="preserve">) </w:t>
      </w:r>
      <w:r w:rsidRPr="00373057">
        <w:rPr>
          <w:rFonts w:eastAsia="Times New Roman" w:cstheme="minorHAnsi"/>
          <w:color w:val="000000"/>
          <w:sz w:val="20"/>
          <w:szCs w:val="20"/>
          <w:lang w:eastAsia="nb-NO"/>
        </w:rPr>
        <w:t>Evt tidsavgrenset utlånsperiode: __________________ (frist for innlevering)</w:t>
      </w:r>
    </w:p>
    <w:p w14:paraId="27FE2C27" w14:textId="77777777" w:rsidR="00FF4019" w:rsidRPr="001D44C5" w:rsidRDefault="00B00250" w:rsidP="009140CD">
      <w:pPr>
        <w:pStyle w:val="Undertittel"/>
        <w:rPr>
          <w:rFonts w:eastAsia="Times New Roman"/>
          <w:lang w:eastAsia="nb-NO"/>
        </w:rPr>
      </w:pPr>
      <w:bookmarkStart w:id="2" w:name="RANGE!J45"/>
      <w:r>
        <w:rPr>
          <w:rFonts w:eastAsia="Times New Roman"/>
          <w:lang w:eastAsia="nb-NO"/>
        </w:rPr>
        <w:lastRenderedPageBreak/>
        <w:t xml:space="preserve">§ </w:t>
      </w:r>
      <w:r w:rsidR="00FF4019" w:rsidRPr="001D44C5">
        <w:rPr>
          <w:rFonts w:eastAsia="Times New Roman"/>
          <w:lang w:eastAsia="nb-NO"/>
        </w:rPr>
        <w:t>1</w:t>
      </w:r>
      <w:r w:rsidR="00FF4019" w:rsidRPr="001D44C5">
        <w:rPr>
          <w:rFonts w:eastAsia="Times New Roman"/>
          <w:sz w:val="14"/>
          <w:szCs w:val="14"/>
          <w:lang w:eastAsia="nb-NO"/>
        </w:rPr>
        <w:t xml:space="preserve">                </w:t>
      </w:r>
      <w:r w:rsidR="00FF4019" w:rsidRPr="001D44C5">
        <w:rPr>
          <w:rFonts w:eastAsia="Times New Roman"/>
          <w:lang w:eastAsia="nb-NO"/>
        </w:rPr>
        <w:t>A</w:t>
      </w:r>
      <w:r w:rsidR="000E4C2F">
        <w:rPr>
          <w:rFonts w:eastAsia="Times New Roman"/>
          <w:lang w:eastAsia="nb-NO"/>
        </w:rPr>
        <w:t>vtaleforhold</w:t>
      </w:r>
    </w:p>
    <w:bookmarkEnd w:id="2"/>
    <w:p w14:paraId="27FE2C28" w14:textId="77777777" w:rsidR="00FF4019" w:rsidRPr="00C43325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C43325">
        <w:rPr>
          <w:rFonts w:eastAsia="Times New Roman" w:cstheme="minorHAnsi"/>
          <w:color w:val="000000"/>
          <w:sz w:val="20"/>
          <w:szCs w:val="20"/>
          <w:lang w:eastAsia="nb-NO"/>
        </w:rPr>
        <w:t>Låneforholdet mellom skolen og eleven er regulert av vilkårene i denne avtalen.</w:t>
      </w:r>
    </w:p>
    <w:p w14:paraId="27FE2C29" w14:textId="77777777" w:rsidR="00FF4019" w:rsidRPr="00C43325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C43325">
        <w:rPr>
          <w:rFonts w:eastAsia="Times New Roman" w:cstheme="minorHAnsi"/>
          <w:color w:val="000000"/>
          <w:sz w:val="20"/>
          <w:szCs w:val="20"/>
          <w:lang w:eastAsia="nb-NO"/>
        </w:rPr>
        <w:t>Datautstyret som omfattes av denne avtalen er</w:t>
      </w:r>
      <w:r w:rsidR="00FA5A15" w:rsidRPr="00C43325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definert på avtalens førsteside.</w:t>
      </w:r>
    </w:p>
    <w:p w14:paraId="27FE2C2A" w14:textId="77777777" w:rsidR="00FA5A15" w:rsidRPr="00C43325" w:rsidRDefault="00FA5A15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</w:p>
    <w:p w14:paraId="27FE2C2B" w14:textId="77777777" w:rsidR="00200AA1" w:rsidRPr="00C43325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C43325">
        <w:rPr>
          <w:rFonts w:eastAsia="Times New Roman" w:cstheme="minorHAnsi"/>
          <w:color w:val="000000"/>
          <w:sz w:val="20"/>
          <w:szCs w:val="20"/>
          <w:lang w:eastAsia="nb-NO"/>
        </w:rPr>
        <w:t>PC-en</w:t>
      </w:r>
      <w:r w:rsidR="0078230A" w:rsidRPr="00C43325">
        <w:rPr>
          <w:rFonts w:eastAsia="Times New Roman" w:cstheme="minorHAnsi"/>
          <w:color w:val="000000"/>
          <w:sz w:val="20"/>
          <w:szCs w:val="20"/>
          <w:lang w:eastAsia="nb-NO"/>
        </w:rPr>
        <w:t>/MAC</w:t>
      </w:r>
      <w:r w:rsidRPr="00C43325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vil bli levert med strømforsyning, og tilhørende sekk.</w:t>
      </w:r>
      <w:r w:rsidR="0078230A" w:rsidRPr="00C43325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iPad leveres med strømforsyning og omslag/tastatur.</w:t>
      </w:r>
      <w:r w:rsidRPr="00C43325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Diverse programvare for kontorstøtte, antivirus og pedagogisk programvare. Alt</w:t>
      </w:r>
      <w:r w:rsidR="00657191" w:rsidRPr="00C43325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</w:t>
      </w:r>
      <w:r w:rsidR="00200AA1" w:rsidRPr="00C43325">
        <w:rPr>
          <w:rFonts w:eastAsia="Times New Roman" w:cstheme="minorHAnsi"/>
          <w:color w:val="000000"/>
          <w:sz w:val="20"/>
          <w:szCs w:val="20"/>
          <w:lang w:eastAsia="nb-NO"/>
        </w:rPr>
        <w:t>utstyr inkludert</w:t>
      </w:r>
      <w:r w:rsidRPr="00C43325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programvare omtales heretter som "Datautstyret".</w:t>
      </w:r>
    </w:p>
    <w:p w14:paraId="27FE2C2C" w14:textId="77777777" w:rsidR="00200AA1" w:rsidRPr="00C43325" w:rsidRDefault="00200AA1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</w:p>
    <w:p w14:paraId="27FE2C2D" w14:textId="77777777" w:rsidR="00200AA1" w:rsidRPr="00C43325" w:rsidRDefault="00063EED" w:rsidP="00FA5A15">
      <w:pPr>
        <w:rPr>
          <w:rFonts w:cs="Calibri"/>
          <w:sz w:val="20"/>
          <w:szCs w:val="20"/>
        </w:rPr>
      </w:pPr>
      <w:r w:rsidRPr="00C43325">
        <w:rPr>
          <w:rFonts w:cs="Calibri"/>
          <w:sz w:val="20"/>
          <w:szCs w:val="20"/>
        </w:rPr>
        <w:t>Identifikasjon av hvilken digital enhet</w:t>
      </w:r>
      <w:r w:rsidR="00200AA1" w:rsidRPr="00C43325">
        <w:rPr>
          <w:rFonts w:cs="Calibri"/>
          <w:sz w:val="20"/>
          <w:szCs w:val="20"/>
        </w:rPr>
        <w:t xml:space="preserve"> avtalen omfatter er regulert i TFKs inventar system hvor PC ID (Tyveri ID) er knyttet til elevens ID (Brukernavn under pålogging). Denne tilknytningen finner sted under utveksling </w:t>
      </w:r>
      <w:r w:rsidR="00FA5A15" w:rsidRPr="00C43325">
        <w:rPr>
          <w:rFonts w:cs="Calibri"/>
          <w:sz w:val="20"/>
          <w:szCs w:val="20"/>
        </w:rPr>
        <w:t>av</w:t>
      </w:r>
      <w:r w:rsidR="00200AA1" w:rsidRPr="00C43325">
        <w:rPr>
          <w:rFonts w:cs="Calibri"/>
          <w:sz w:val="20"/>
          <w:szCs w:val="20"/>
        </w:rPr>
        <w:t xml:space="preserve"> signert avtalen fra eleven og IT avdelingens utlevering av Datautstyret.</w:t>
      </w:r>
    </w:p>
    <w:p w14:paraId="27FE2C2E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</w:p>
    <w:p w14:paraId="27FE2C2F" w14:textId="77777777" w:rsidR="00FF4019" w:rsidRPr="00657191" w:rsidRDefault="00B00250" w:rsidP="009140CD">
      <w:pPr>
        <w:pStyle w:val="Undertittel"/>
        <w:rPr>
          <w:rFonts w:eastAsia="Times New Roman"/>
          <w:lang w:eastAsia="nb-NO"/>
        </w:rPr>
      </w:pPr>
      <w:bookmarkStart w:id="3" w:name="RANGE!J57"/>
      <w:r>
        <w:rPr>
          <w:rFonts w:eastAsia="Times New Roman"/>
          <w:lang w:eastAsia="nb-NO"/>
        </w:rPr>
        <w:t xml:space="preserve">§ </w:t>
      </w:r>
      <w:r w:rsidR="00FF4019" w:rsidRPr="00FF4019">
        <w:rPr>
          <w:rFonts w:eastAsia="Times New Roman"/>
          <w:lang w:eastAsia="nb-NO"/>
        </w:rPr>
        <w:t>2</w:t>
      </w:r>
      <w:r w:rsidR="00FF4019" w:rsidRPr="00FF4019">
        <w:rPr>
          <w:rFonts w:eastAsia="Times New Roman"/>
          <w:sz w:val="14"/>
          <w:szCs w:val="14"/>
          <w:lang w:eastAsia="nb-NO"/>
        </w:rPr>
        <w:t xml:space="preserve">                </w:t>
      </w:r>
      <w:r w:rsidR="00FF4019" w:rsidRPr="00FF4019">
        <w:rPr>
          <w:rFonts w:eastAsia="Times New Roman"/>
          <w:lang w:eastAsia="nb-NO"/>
        </w:rPr>
        <w:t>Eiendomsrett/Bruksrett</w:t>
      </w:r>
    </w:p>
    <w:bookmarkEnd w:id="3"/>
    <w:p w14:paraId="27FE2C30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Datautstyret vil bli utlevert på skolen etter at avtalen er signert av eleven.</w:t>
      </w:r>
    </w:p>
    <w:p w14:paraId="27FE2C31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Datautstyret som omfattes av denne avtalen er skolens eiendom så lenge eleven er elev ved skolen.</w:t>
      </w:r>
    </w:p>
    <w:p w14:paraId="27FE2C32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Eleven får kun en bruksrett til datautstyret i låneperioden.</w:t>
      </w:r>
    </w:p>
    <w:p w14:paraId="27FE2C33" w14:textId="77777777" w:rsidR="00FE3120" w:rsidRPr="00FE3120" w:rsidRDefault="00FE3120" w:rsidP="00FE3120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E3120">
        <w:rPr>
          <w:rFonts w:eastAsia="Times New Roman" w:cstheme="minorHAnsi"/>
          <w:color w:val="000000"/>
          <w:sz w:val="20"/>
          <w:szCs w:val="20"/>
          <w:lang w:eastAsia="nb-NO"/>
        </w:rPr>
        <w:t>Eleven/lærlingen/lærekandidaten vil overta eierskapet til det digitale utstyret ved endt videregående opplæring i skole, og ikke lenger har behov for tilgang til fylkeskommunens nett.</w:t>
      </w:r>
      <w:r>
        <w:rPr>
          <w:rFonts w:eastAsia="Times New Roman" w:cstheme="minorHAnsi"/>
          <w:color w:val="000000"/>
          <w:sz w:val="20"/>
          <w:szCs w:val="20"/>
          <w:lang w:eastAsia="nb-NO"/>
        </w:rPr>
        <w:t xml:space="preserve"> </w:t>
      </w:r>
    </w:p>
    <w:p w14:paraId="27FE2C34" w14:textId="77777777" w:rsidR="006B09CB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Se for øvrig pkt. 5 </w:t>
      </w:r>
      <w:r w:rsidR="00B00250">
        <w:rPr>
          <w:rFonts w:eastAsia="Times New Roman" w:cstheme="minorHAnsi"/>
          <w:color w:val="000000"/>
          <w:sz w:val="20"/>
          <w:szCs w:val="20"/>
          <w:lang w:eastAsia="nb-NO"/>
        </w:rPr>
        <w:t>Overtagelse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.</w:t>
      </w:r>
    </w:p>
    <w:p w14:paraId="27FE2C35" w14:textId="77777777" w:rsidR="00FF4019" w:rsidRPr="00657191" w:rsidRDefault="006B09CB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>
        <w:rPr>
          <w:rFonts w:eastAsia="Times New Roman" w:cstheme="minorHAnsi"/>
          <w:color w:val="000000"/>
          <w:sz w:val="20"/>
          <w:szCs w:val="20"/>
          <w:lang w:eastAsia="nb-NO"/>
        </w:rPr>
        <w:t xml:space="preserve">Elever som følger påbyggsfag skal levere tilbake </w:t>
      </w:r>
      <w:r w:rsidR="00FE3120">
        <w:rPr>
          <w:rFonts w:eastAsia="Times New Roman" w:cstheme="minorHAnsi"/>
          <w:color w:val="000000"/>
          <w:sz w:val="20"/>
          <w:szCs w:val="20"/>
          <w:lang w:eastAsia="nb-NO"/>
        </w:rPr>
        <w:t>datautstyret</w:t>
      </w:r>
      <w:r>
        <w:rPr>
          <w:rFonts w:eastAsia="Times New Roman" w:cstheme="minorHAnsi"/>
          <w:color w:val="000000"/>
          <w:sz w:val="20"/>
          <w:szCs w:val="20"/>
          <w:lang w:eastAsia="nb-NO"/>
        </w:rPr>
        <w:t xml:space="preserve"> </w:t>
      </w:r>
      <w:r w:rsidR="00B00250">
        <w:rPr>
          <w:rFonts w:eastAsia="Times New Roman" w:cstheme="minorHAnsi"/>
          <w:color w:val="000000"/>
          <w:sz w:val="20"/>
          <w:szCs w:val="20"/>
          <w:lang w:eastAsia="nb-NO"/>
        </w:rPr>
        <w:t>før/når de avslutter skoleåret</w:t>
      </w:r>
      <w:r>
        <w:rPr>
          <w:rFonts w:eastAsia="Times New Roman" w:cstheme="minorHAnsi"/>
          <w:color w:val="000000"/>
          <w:sz w:val="20"/>
          <w:szCs w:val="20"/>
          <w:lang w:eastAsia="nb-NO"/>
        </w:rPr>
        <w:t>.</w:t>
      </w:r>
      <w:r w:rsidR="00FF4019"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36" w14:textId="77777777" w:rsidR="00FF4019" w:rsidRPr="00657191" w:rsidRDefault="00B00250" w:rsidP="009140CD">
      <w:pPr>
        <w:pStyle w:val="Undertittel"/>
        <w:rPr>
          <w:rFonts w:eastAsia="Times New Roman"/>
          <w:lang w:eastAsia="nb-NO"/>
        </w:rPr>
      </w:pPr>
      <w:bookmarkStart w:id="4" w:name="RANGE!J65"/>
      <w:r>
        <w:rPr>
          <w:rFonts w:eastAsia="Times New Roman"/>
          <w:lang w:eastAsia="nb-NO"/>
        </w:rPr>
        <w:t xml:space="preserve">§ </w:t>
      </w:r>
      <w:r w:rsidR="00FF4019" w:rsidRPr="00FF4019">
        <w:rPr>
          <w:rFonts w:eastAsia="Times New Roman"/>
          <w:lang w:eastAsia="nb-NO"/>
        </w:rPr>
        <w:t>3</w:t>
      </w:r>
      <w:r w:rsidR="00FF4019" w:rsidRPr="00FF4019">
        <w:rPr>
          <w:rFonts w:eastAsia="Times New Roman"/>
          <w:sz w:val="14"/>
          <w:szCs w:val="14"/>
          <w:lang w:eastAsia="nb-NO"/>
        </w:rPr>
        <w:t xml:space="preserve">                </w:t>
      </w:r>
      <w:r w:rsidR="00FF4019" w:rsidRPr="00FF4019">
        <w:rPr>
          <w:rFonts w:eastAsia="Times New Roman"/>
          <w:lang w:eastAsia="nb-NO"/>
        </w:rPr>
        <w:t>Bruk og vedlikehold</w:t>
      </w:r>
    </w:p>
    <w:bookmarkEnd w:id="4"/>
    <w:p w14:paraId="27FE2C37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Datautstyret skal kun brukes til normal bruk i henhold til elevens opplæring og i samsvar med Telemark </w:t>
      </w:r>
    </w:p>
    <w:p w14:paraId="27FE2C38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Fylkeskommune og skolens til enhver tid gjeldende reglement.</w:t>
      </w:r>
    </w:p>
    <w:p w14:paraId="27FE2C39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Telemark fylkeskommune har ved alle skolene mulighet for å kontrollere, endre og begrense tilgang til</w:t>
      </w:r>
      <w:r w:rsidR="00B00250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programvare, filer, tj</w:t>
      </w:r>
      <w:r w:rsidR="00BD29F1">
        <w:rPr>
          <w:rFonts w:eastAsia="Times New Roman" w:cstheme="minorHAnsi"/>
          <w:color w:val="000000"/>
          <w:sz w:val="20"/>
          <w:szCs w:val="20"/>
          <w:lang w:eastAsia="nb-NO"/>
        </w:rPr>
        <w:t>enester og nett-trafikk på</w:t>
      </w:r>
      <w:r w:rsidR="00757282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den </w:t>
      </w:r>
      <w:r w:rsidR="00BD29F1">
        <w:rPr>
          <w:rFonts w:eastAsia="Times New Roman" w:cstheme="minorHAnsi"/>
          <w:color w:val="000000"/>
          <w:sz w:val="20"/>
          <w:szCs w:val="20"/>
          <w:lang w:eastAsia="nb-NO"/>
        </w:rPr>
        <w:t>digitale enheten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mens </w:t>
      </w:r>
      <w:r w:rsidR="00BD29F1">
        <w:rPr>
          <w:rFonts w:eastAsia="Times New Roman" w:cstheme="minorHAnsi"/>
          <w:color w:val="000000"/>
          <w:sz w:val="20"/>
          <w:szCs w:val="20"/>
          <w:lang w:eastAsia="nb-NO"/>
        </w:rPr>
        <w:t>disse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er tilknyttet skolens nettverk, bl.a. internett.</w:t>
      </w:r>
      <w:r w:rsidR="00B00250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Ved mistanke om brudd på reglement eller retningslinjer kan </w:t>
      </w:r>
      <w:r w:rsidR="00BD29F1">
        <w:rPr>
          <w:rFonts w:eastAsia="Times New Roman" w:cstheme="minorHAnsi"/>
          <w:color w:val="000000"/>
          <w:sz w:val="20"/>
          <w:szCs w:val="20"/>
          <w:lang w:eastAsia="nb-NO"/>
        </w:rPr>
        <w:t>den digitale enheten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inndras for undersøkelse.</w:t>
      </w:r>
      <w:r w:rsidR="00B00250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Brudd kan også få konsekvenser ved fastsetting av ordenskarakteren.</w:t>
      </w:r>
    </w:p>
    <w:p w14:paraId="27FE2C3A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Straffbar bruk av datautstyret vil bli politianmeldt. </w:t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3B" w14:textId="77777777" w:rsidR="00FF4019" w:rsidRPr="00657191" w:rsidRDefault="00FF4019" w:rsidP="009140CD">
      <w:pPr>
        <w:pStyle w:val="Undertittel"/>
        <w:ind w:firstLine="708"/>
        <w:rPr>
          <w:rFonts w:eastAsia="Times New Roman"/>
          <w:lang w:eastAsia="nb-NO"/>
        </w:rPr>
      </w:pPr>
      <w:r w:rsidRPr="00FF4019">
        <w:rPr>
          <w:rFonts w:eastAsia="Times New Roman"/>
          <w:lang w:eastAsia="nb-NO"/>
        </w:rPr>
        <w:t>3.1</w:t>
      </w:r>
      <w:r w:rsidRPr="00FF4019">
        <w:rPr>
          <w:rFonts w:eastAsia="Times New Roman"/>
          <w:sz w:val="14"/>
          <w:szCs w:val="14"/>
          <w:lang w:eastAsia="nb-NO"/>
        </w:rPr>
        <w:t xml:space="preserve">            </w:t>
      </w:r>
      <w:r w:rsidRPr="00FF4019">
        <w:rPr>
          <w:rFonts w:eastAsia="Times New Roman"/>
          <w:lang w:eastAsia="nb-NO"/>
        </w:rPr>
        <w:t>Elevens plikter</w:t>
      </w:r>
    </w:p>
    <w:p w14:paraId="27FE2C3C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Eleven skal behandle datautstyret med forsiktighet, og påse at datautstyret til enhver tid er</w:t>
      </w:r>
      <w:r w:rsidR="00C35216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forsvarlig sikret mot hærverk, skade og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tyveri.  Ved frakt av datautstyre</w:t>
      </w:r>
      <w:r w:rsidR="00094221">
        <w:rPr>
          <w:rFonts w:eastAsia="Times New Roman" w:cstheme="minorHAnsi"/>
          <w:color w:val="000000"/>
          <w:sz w:val="20"/>
          <w:szCs w:val="20"/>
          <w:lang w:eastAsia="nb-NO"/>
        </w:rPr>
        <w:t>t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til og fra skolen</w:t>
      </w:r>
      <w:del w:id="5" w:author="eins" w:date="2013-08-12T14:03:00Z">
        <w:r w:rsidRPr="00FF4019" w:rsidDel="000A55C4">
          <w:rPr>
            <w:rFonts w:eastAsia="Times New Roman" w:cstheme="minorHAnsi"/>
            <w:color w:val="000000"/>
            <w:sz w:val="20"/>
            <w:szCs w:val="20"/>
            <w:lang w:eastAsia="nb-NO"/>
          </w:rPr>
          <w:delText>,</w:delText>
        </w:r>
      </w:del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skal utlevert pc-sekk</w:t>
      </w:r>
      <w:r w:rsidR="00BD29F1">
        <w:rPr>
          <w:rFonts w:eastAsia="Times New Roman" w:cstheme="minorHAnsi"/>
          <w:color w:val="000000"/>
          <w:sz w:val="20"/>
          <w:szCs w:val="20"/>
          <w:lang w:eastAsia="nb-NO"/>
        </w:rPr>
        <w:t>/omslag/tastatur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benyttes.</w:t>
      </w:r>
    </w:p>
    <w:p w14:paraId="27FE2C3D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For øvrig gjelder:</w:t>
      </w:r>
    </w:p>
    <w:p w14:paraId="27FE2C3E" w14:textId="77777777" w:rsidR="00FF4019" w:rsidRPr="00657191" w:rsidRDefault="00FF4019" w:rsidP="009140CD">
      <w:pPr>
        <w:ind w:firstLine="708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·</w:t>
      </w:r>
      <w:r w:rsidRPr="00FF4019">
        <w:rPr>
          <w:rFonts w:eastAsia="Times New Roman" w:cstheme="minorHAnsi"/>
          <w:color w:val="000000"/>
          <w:sz w:val="14"/>
          <w:szCs w:val="14"/>
          <w:lang w:eastAsia="nb-NO"/>
        </w:rPr>
        <w:t xml:space="preserve">       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Det er ulovlig å bruke programvare for å kartlegge eller utnytte skolens IT-systemer.</w:t>
      </w:r>
    </w:p>
    <w:p w14:paraId="27FE2C3F" w14:textId="77777777" w:rsidR="00FF4019" w:rsidRPr="00657191" w:rsidRDefault="00FF4019" w:rsidP="009140CD">
      <w:pPr>
        <w:ind w:firstLineChars="354" w:firstLine="708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·</w:t>
      </w:r>
      <w:r w:rsidRPr="00FF4019">
        <w:rPr>
          <w:rFonts w:eastAsia="Times New Roman" w:cstheme="minorHAnsi"/>
          <w:color w:val="000000"/>
          <w:sz w:val="14"/>
          <w:szCs w:val="14"/>
          <w:lang w:eastAsia="nb-NO"/>
        </w:rPr>
        <w:t xml:space="preserve">        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Eleven har ikke rett til å laste ned skadelig eller ulovlig programvare, eller foreta endringer i </w:t>
      </w:r>
    </w:p>
    <w:p w14:paraId="27FE2C40" w14:textId="77777777" w:rsidR="00FF4019" w:rsidRPr="00657191" w:rsidRDefault="00FF4019" w:rsidP="009140CD">
      <w:pPr>
        <w:ind w:firstLine="708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eller kopiere installert programvare.</w:t>
      </w:r>
    </w:p>
    <w:p w14:paraId="27FE2C41" w14:textId="77777777" w:rsidR="00FF4019" w:rsidRPr="00657191" w:rsidRDefault="00FF4019" w:rsidP="009140CD">
      <w:pPr>
        <w:ind w:left="708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·</w:t>
      </w:r>
      <w:r w:rsidRPr="00FF4019">
        <w:rPr>
          <w:rFonts w:eastAsia="Times New Roman" w:cstheme="minorHAnsi"/>
          <w:color w:val="000000"/>
          <w:sz w:val="14"/>
          <w:szCs w:val="14"/>
          <w:lang w:eastAsia="nb-NO"/>
        </w:rPr>
        <w:t xml:space="preserve">        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Eleven har i låneperioden ikke lov til å installere noe programvare eller annet på </w:t>
      </w:r>
      <w:r w:rsidR="00757282">
        <w:rPr>
          <w:rFonts w:eastAsia="Times New Roman" w:cstheme="minorHAnsi"/>
          <w:color w:val="000000"/>
          <w:sz w:val="20"/>
          <w:szCs w:val="20"/>
          <w:lang w:eastAsia="nb-NO"/>
        </w:rPr>
        <w:t>datautstyret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uten spesiell tillatelse fra skolen.</w:t>
      </w:r>
    </w:p>
    <w:p w14:paraId="27FE2C42" w14:textId="77777777" w:rsidR="00FF4019" w:rsidRPr="00657191" w:rsidRDefault="00FF4019" w:rsidP="009140CD">
      <w:pPr>
        <w:ind w:firstLineChars="354" w:firstLine="708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·</w:t>
      </w:r>
      <w:r w:rsidRPr="00FF4019">
        <w:rPr>
          <w:rFonts w:eastAsia="Times New Roman" w:cstheme="minorHAnsi"/>
          <w:color w:val="000000"/>
          <w:sz w:val="14"/>
          <w:szCs w:val="14"/>
          <w:lang w:eastAsia="nb-NO"/>
        </w:rPr>
        <w:t xml:space="preserve">        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Eleven har ikke rett til å låne ut eller på annen måte stille til disposisjon datautstyret til andre.</w:t>
      </w:r>
    </w:p>
    <w:p w14:paraId="27FE2C43" w14:textId="77777777" w:rsidR="00FF4019" w:rsidRPr="00657191" w:rsidRDefault="00FF4019" w:rsidP="009140CD">
      <w:pPr>
        <w:ind w:firstLineChars="354" w:firstLine="708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·</w:t>
      </w:r>
      <w:r w:rsidRPr="00FF4019">
        <w:rPr>
          <w:rFonts w:eastAsia="Times New Roman" w:cstheme="minorHAnsi"/>
          <w:color w:val="000000"/>
          <w:sz w:val="14"/>
          <w:szCs w:val="14"/>
          <w:lang w:eastAsia="nb-NO"/>
        </w:rPr>
        <w:t xml:space="preserve">        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Eleven er selv ansvarlig for å ta sikkerhetskopi av sine data. </w:t>
      </w:r>
    </w:p>
    <w:p w14:paraId="27FE2C44" w14:textId="77777777" w:rsidR="00FF4019" w:rsidRPr="00657191" w:rsidRDefault="00FF4019" w:rsidP="009140CD">
      <w:pPr>
        <w:ind w:firstLineChars="354" w:firstLine="708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·</w:t>
      </w:r>
      <w:r w:rsidRPr="00FF4019">
        <w:rPr>
          <w:rFonts w:eastAsia="Times New Roman" w:cstheme="minorHAnsi"/>
          <w:color w:val="000000"/>
          <w:sz w:val="14"/>
          <w:szCs w:val="14"/>
          <w:lang w:eastAsia="nb-NO"/>
        </w:rPr>
        <w:t xml:space="preserve">        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Typebetegnelser, fabrikasjonsnumre, tyverimerker og lignende som tjener til identifikasjon </w:t>
      </w:r>
    </w:p>
    <w:p w14:paraId="27FE2C45" w14:textId="77777777" w:rsidR="00FF4019" w:rsidRPr="00657191" w:rsidRDefault="00FF4019" w:rsidP="009140CD">
      <w:pPr>
        <w:ind w:firstLineChars="354" w:firstLine="708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av datautstyret, må ikke fjernes. </w:t>
      </w:r>
    </w:p>
    <w:p w14:paraId="27FE2C46" w14:textId="77777777" w:rsidR="00657191" w:rsidRPr="00657191" w:rsidRDefault="00657191" w:rsidP="009140CD">
      <w:pPr>
        <w:ind w:firstLineChars="354" w:firstLine="708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·</w:t>
      </w:r>
      <w:r w:rsidRPr="00FF4019">
        <w:rPr>
          <w:rFonts w:eastAsia="Times New Roman" w:cstheme="minorHAnsi"/>
          <w:color w:val="000000"/>
          <w:sz w:val="14"/>
          <w:szCs w:val="14"/>
          <w:lang w:eastAsia="nb-NO"/>
        </w:rPr>
        <w:t xml:space="preserve">         </w:t>
      </w:r>
      <w:r w:rsidRPr="00657191">
        <w:rPr>
          <w:rFonts w:eastAsia="Times New Roman" w:cstheme="minorHAnsi"/>
          <w:color w:val="000000"/>
          <w:sz w:val="20"/>
          <w:szCs w:val="20"/>
          <w:lang w:eastAsia="nb-NO"/>
        </w:rPr>
        <w:t>Telemark fylkeskommune og skolens IT-avdeling – har administrator-rettigheter til datautstyret, bl.a. for teknisk oppdatering, reparasjon, innsyn osv.</w:t>
      </w:r>
    </w:p>
    <w:p w14:paraId="27FE2C47" w14:textId="77777777" w:rsidR="00FF4019" w:rsidRPr="00657191" w:rsidRDefault="00FF4019" w:rsidP="00FA5A15">
      <w:pPr>
        <w:ind w:firstLineChars="500" w:firstLine="1000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</w:t>
      </w:r>
    </w:p>
    <w:p w14:paraId="27FE2C48" w14:textId="77777777" w:rsidR="00FF4019" w:rsidRPr="00657191" w:rsidRDefault="00B00250" w:rsidP="009140CD">
      <w:pPr>
        <w:pStyle w:val="Undertittel"/>
        <w:rPr>
          <w:rFonts w:eastAsia="Times New Roman"/>
          <w:lang w:eastAsia="nb-NO"/>
        </w:rPr>
      </w:pPr>
      <w:bookmarkStart w:id="6" w:name="RANGE!J93"/>
      <w:r>
        <w:rPr>
          <w:rFonts w:eastAsia="Times New Roman"/>
          <w:lang w:eastAsia="nb-NO"/>
        </w:rPr>
        <w:t xml:space="preserve">§ </w:t>
      </w:r>
      <w:r w:rsidR="00FF4019" w:rsidRPr="00FF4019">
        <w:rPr>
          <w:rFonts w:eastAsia="Times New Roman"/>
          <w:lang w:eastAsia="nb-NO"/>
        </w:rPr>
        <w:t>4                Tilbakelevering</w:t>
      </w:r>
    </w:p>
    <w:bookmarkEnd w:id="6"/>
    <w:p w14:paraId="27FE2C49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Elever som får låne datautstyr skal levere dette tilbake til skolen etter endt låneperiode, se forøvrig pkt 5.</w:t>
      </w:r>
    </w:p>
    <w:p w14:paraId="27FE2C4A" w14:textId="77777777" w:rsidR="00FF4019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Ved avbrutt utdanningsløp, eller annet opphør av avtalen, skal datautstyret leveres umiddelbart tilbake til skolen.</w:t>
      </w:r>
      <w:r w:rsidR="00200AA1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Datautstyret skal leveres tilbake til skolen i samme stand som da eleven mottok dette (normal slitasje</w:t>
      </w:r>
      <w:r w:rsidR="00200AA1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godtas). Ved forsinket (mer enn 3 arbeidsdager) eller manglende innlevering til frister oppgitt av skolen, utløses egenandel.</w:t>
      </w:r>
    </w:p>
    <w:p w14:paraId="27FE2C4C" w14:textId="77777777" w:rsidR="00FF4019" w:rsidRPr="00657191" w:rsidRDefault="00B00250" w:rsidP="009140CD">
      <w:pPr>
        <w:pStyle w:val="Undertittel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lastRenderedPageBreak/>
        <w:t xml:space="preserve">§ </w:t>
      </w:r>
      <w:r w:rsidR="00FF4019" w:rsidRPr="00FF4019">
        <w:rPr>
          <w:rFonts w:eastAsia="Times New Roman"/>
          <w:lang w:eastAsia="nb-NO"/>
        </w:rPr>
        <w:t>5                    OVERTAGELSE</w:t>
      </w:r>
    </w:p>
    <w:p w14:paraId="27FE2C4D" w14:textId="77777777" w:rsidR="00B868AC" w:rsidRPr="00B868AC" w:rsidRDefault="00B868AC" w:rsidP="00B868AC">
      <w:pPr>
        <w:tabs>
          <w:tab w:val="left" w:pos="993"/>
          <w:tab w:val="left" w:pos="1304"/>
          <w:tab w:val="left" w:pos="2608"/>
          <w:tab w:val="left" w:pos="3912"/>
          <w:tab w:val="left" w:pos="5216"/>
          <w:tab w:val="left" w:pos="6521"/>
          <w:tab w:val="left" w:pos="7825"/>
          <w:tab w:val="left" w:pos="9129"/>
        </w:tabs>
        <w:ind w:right="567"/>
        <w:rPr>
          <w:rFonts w:eastAsia="Times New Roman" w:cstheme="minorHAnsi"/>
          <w:color w:val="000000"/>
          <w:sz w:val="20"/>
          <w:szCs w:val="20"/>
          <w:lang w:eastAsia="nb-NO"/>
        </w:rPr>
      </w:pPr>
      <w:bookmarkStart w:id="7" w:name="OLE_LINK3"/>
      <w:bookmarkStart w:id="8" w:name="OLE_LINK4"/>
      <w:bookmarkStart w:id="9" w:name="OLE_LINK1"/>
      <w:bookmarkStart w:id="10" w:name="OLE_LINK2"/>
      <w:r w:rsidRPr="00B868AC">
        <w:rPr>
          <w:rFonts w:eastAsia="Times New Roman" w:cstheme="minorHAnsi"/>
          <w:color w:val="000000"/>
          <w:sz w:val="20"/>
          <w:szCs w:val="20"/>
          <w:lang w:eastAsia="nb-NO"/>
        </w:rPr>
        <w:t>Eleven/lærlingen/lærekandidaten</w:t>
      </w:r>
      <w:bookmarkEnd w:id="7"/>
      <w:bookmarkEnd w:id="8"/>
      <w:r w:rsidRPr="00B868AC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vil overta eierskapet til det digitale utstyret ved endt videregående opplæring i skole, og ikke lenger har behov for tilgang til fylkeskommunens nett.</w:t>
      </w:r>
    </w:p>
    <w:bookmarkEnd w:id="9"/>
    <w:bookmarkEnd w:id="10"/>
    <w:p w14:paraId="27FE2C4E" w14:textId="5FAF5663" w:rsidR="006B09CB" w:rsidRPr="00B868AC" w:rsidRDefault="006B09CB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B868AC">
        <w:rPr>
          <w:rFonts w:eastAsia="Times New Roman" w:cstheme="minorHAnsi"/>
          <w:color w:val="000000"/>
          <w:sz w:val="20"/>
          <w:szCs w:val="20"/>
          <w:lang w:eastAsia="nb-NO"/>
        </w:rPr>
        <w:t xml:space="preserve">Dette gjelder </w:t>
      </w:r>
      <w:r w:rsidRPr="00B868AC">
        <w:rPr>
          <w:rFonts w:eastAsia="Times New Roman" w:cstheme="minorHAnsi"/>
          <w:b/>
          <w:color w:val="000000"/>
          <w:sz w:val="20"/>
          <w:szCs w:val="20"/>
          <w:lang w:eastAsia="nb-NO"/>
        </w:rPr>
        <w:t>ikke</w:t>
      </w:r>
      <w:r w:rsidR="00373057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for elever som har fått utlevert en utlånsenhet for en tidsavgrenset periode.</w:t>
      </w:r>
      <w:r w:rsidR="00FF4019" w:rsidRPr="00B868AC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</w:t>
      </w:r>
    </w:p>
    <w:p w14:paraId="27FE2C4F" w14:textId="77777777" w:rsidR="00B868AC" w:rsidRPr="00B868AC" w:rsidRDefault="00B868AC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</w:p>
    <w:p w14:paraId="27FE2C50" w14:textId="77777777" w:rsidR="00B868AC" w:rsidRPr="00B868AC" w:rsidRDefault="00B868AC" w:rsidP="00B868AC">
      <w:pPr>
        <w:tabs>
          <w:tab w:val="left" w:pos="993"/>
          <w:tab w:val="left" w:pos="1304"/>
          <w:tab w:val="left" w:pos="2608"/>
          <w:tab w:val="left" w:pos="3912"/>
          <w:tab w:val="left" w:pos="5216"/>
          <w:tab w:val="left" w:pos="6521"/>
          <w:tab w:val="left" w:pos="7825"/>
          <w:tab w:val="left" w:pos="9129"/>
        </w:tabs>
        <w:ind w:right="567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B868AC">
        <w:rPr>
          <w:rFonts w:eastAsia="Times New Roman" w:cstheme="minorHAnsi"/>
          <w:color w:val="000000"/>
          <w:sz w:val="20"/>
          <w:szCs w:val="20"/>
          <w:lang w:eastAsia="nb-NO"/>
        </w:rPr>
        <w:t xml:space="preserve">Fylkeskommunen leier lisenser for bl.a. operativsystem og kontorstøtte (Microsoft Windows og Office). Andre lisenser og programvare kan tilhøre den enkelte skole. </w:t>
      </w:r>
      <w:bookmarkStart w:id="11" w:name="OLE_LINK5"/>
      <w:bookmarkStart w:id="12" w:name="OLE_LINK6"/>
      <w:r w:rsidRPr="00B868AC">
        <w:rPr>
          <w:rFonts w:eastAsia="Times New Roman" w:cstheme="minorHAnsi"/>
          <w:color w:val="000000"/>
          <w:sz w:val="20"/>
          <w:szCs w:val="20"/>
          <w:lang w:eastAsia="nb-NO"/>
        </w:rPr>
        <w:t>Det er derfor viktig at utstyr som skifter eier følger de lisensregler som foreligger.</w:t>
      </w:r>
      <w:bookmarkEnd w:id="11"/>
      <w:bookmarkEnd w:id="12"/>
    </w:p>
    <w:p w14:paraId="27FE2C51" w14:textId="77777777" w:rsidR="00B868AC" w:rsidRPr="00B868AC" w:rsidRDefault="00B868AC" w:rsidP="00B868AC">
      <w:pPr>
        <w:tabs>
          <w:tab w:val="left" w:pos="993"/>
          <w:tab w:val="left" w:pos="1304"/>
          <w:tab w:val="left" w:pos="2608"/>
          <w:tab w:val="left" w:pos="3912"/>
          <w:tab w:val="left" w:pos="5216"/>
          <w:tab w:val="left" w:pos="6521"/>
          <w:tab w:val="left" w:pos="7825"/>
          <w:tab w:val="left" w:pos="9129"/>
        </w:tabs>
        <w:ind w:right="567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B868AC">
        <w:rPr>
          <w:rFonts w:eastAsia="Times New Roman" w:cstheme="minorHAnsi"/>
          <w:color w:val="000000"/>
          <w:sz w:val="20"/>
          <w:szCs w:val="20"/>
          <w:lang w:eastAsia="nb-NO"/>
        </w:rPr>
        <w:t xml:space="preserve">Ved skoleslutt kan lokal IT-ansvarlige på forespørsel fra eleven sette opp det digitale utstyret for privat bruk, operativsystem, kontorstøtte og en rekke gratis basisprogrammer, samt gi administratorrettigheter på PC. </w:t>
      </w:r>
    </w:p>
    <w:p w14:paraId="27FE2C52" w14:textId="77777777" w:rsidR="00B868AC" w:rsidRPr="00B868AC" w:rsidRDefault="00B868AC" w:rsidP="00B868AC">
      <w:pPr>
        <w:tabs>
          <w:tab w:val="left" w:pos="993"/>
          <w:tab w:val="left" w:pos="1304"/>
          <w:tab w:val="left" w:pos="2608"/>
          <w:tab w:val="left" w:pos="3912"/>
          <w:tab w:val="left" w:pos="5216"/>
          <w:tab w:val="left" w:pos="6521"/>
          <w:tab w:val="left" w:pos="7825"/>
          <w:tab w:val="left" w:pos="9129"/>
        </w:tabs>
        <w:ind w:right="567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B868AC">
        <w:rPr>
          <w:rFonts w:eastAsia="Times New Roman" w:cstheme="minorHAnsi"/>
          <w:color w:val="000000"/>
          <w:sz w:val="20"/>
          <w:szCs w:val="20"/>
          <w:lang w:eastAsia="nb-NO"/>
        </w:rPr>
        <w:br/>
        <w:t xml:space="preserve">OBS: Denne prosessen vil fjerne alt på pc-en, inkl. filer, dokumenter og bilder. </w:t>
      </w:r>
    </w:p>
    <w:p w14:paraId="27FE2C53" w14:textId="77777777" w:rsidR="00B868AC" w:rsidRPr="00B868AC" w:rsidRDefault="00B868AC" w:rsidP="00B868AC">
      <w:pPr>
        <w:tabs>
          <w:tab w:val="left" w:pos="993"/>
          <w:tab w:val="left" w:pos="1304"/>
          <w:tab w:val="left" w:pos="2608"/>
          <w:tab w:val="left" w:pos="3912"/>
          <w:tab w:val="left" w:pos="5216"/>
          <w:tab w:val="left" w:pos="6521"/>
          <w:tab w:val="left" w:pos="7825"/>
          <w:tab w:val="left" w:pos="9129"/>
        </w:tabs>
        <w:ind w:right="567"/>
        <w:rPr>
          <w:rFonts w:eastAsia="Times New Roman" w:cstheme="minorHAnsi"/>
          <w:color w:val="000000"/>
          <w:sz w:val="20"/>
          <w:szCs w:val="20"/>
          <w:lang w:eastAsia="nb-NO"/>
        </w:rPr>
      </w:pPr>
    </w:p>
    <w:p w14:paraId="27FE2C54" w14:textId="77777777" w:rsidR="00B868AC" w:rsidRPr="00B868AC" w:rsidRDefault="00B868AC" w:rsidP="00B868AC">
      <w:pPr>
        <w:tabs>
          <w:tab w:val="left" w:pos="993"/>
          <w:tab w:val="left" w:pos="1304"/>
          <w:tab w:val="left" w:pos="2608"/>
          <w:tab w:val="left" w:pos="3912"/>
          <w:tab w:val="left" w:pos="5216"/>
          <w:tab w:val="left" w:pos="6521"/>
          <w:tab w:val="left" w:pos="7825"/>
          <w:tab w:val="left" w:pos="9129"/>
        </w:tabs>
        <w:ind w:right="567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B868AC">
        <w:rPr>
          <w:rFonts w:eastAsia="Times New Roman" w:cstheme="minorHAnsi"/>
          <w:color w:val="000000"/>
          <w:sz w:val="20"/>
          <w:szCs w:val="20"/>
          <w:lang w:eastAsia="nb-NO"/>
        </w:rPr>
        <w:t xml:space="preserve">Elever kan selv laste ned og installere lisens og operativsystem / kontorstøtte fra Microsoft. Microsoft Windows og Office-lisens er gratis for elever å installere via fylkeskommunens lisensavtale. </w:t>
      </w:r>
    </w:p>
    <w:p w14:paraId="27FE2C55" w14:textId="77777777" w:rsidR="00B868AC" w:rsidRPr="00B868AC" w:rsidRDefault="00B868AC" w:rsidP="00B868AC">
      <w:pPr>
        <w:tabs>
          <w:tab w:val="left" w:pos="993"/>
          <w:tab w:val="left" w:pos="1304"/>
          <w:tab w:val="left" w:pos="2608"/>
          <w:tab w:val="left" w:pos="3912"/>
          <w:tab w:val="left" w:pos="5216"/>
          <w:tab w:val="left" w:pos="6521"/>
          <w:tab w:val="left" w:pos="7825"/>
          <w:tab w:val="left" w:pos="9129"/>
        </w:tabs>
        <w:ind w:right="567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B868AC">
        <w:rPr>
          <w:rFonts w:eastAsia="Times New Roman" w:cstheme="minorHAnsi"/>
          <w:color w:val="000000"/>
          <w:sz w:val="20"/>
          <w:szCs w:val="20"/>
          <w:lang w:eastAsia="nb-NO"/>
        </w:rPr>
        <w:t xml:space="preserve">Det fylkeskommunalt installerte operativsystem vil slutte å virke cirka 6 måneder etter skoleslutt. </w:t>
      </w:r>
    </w:p>
    <w:p w14:paraId="27FE2C56" w14:textId="77777777" w:rsidR="00B868AC" w:rsidRDefault="00B868AC" w:rsidP="00B868AC">
      <w:pPr>
        <w:tabs>
          <w:tab w:val="left" w:pos="993"/>
          <w:tab w:val="left" w:pos="1304"/>
          <w:tab w:val="left" w:pos="2608"/>
          <w:tab w:val="left" w:pos="3912"/>
          <w:tab w:val="left" w:pos="5216"/>
          <w:tab w:val="left" w:pos="6521"/>
          <w:tab w:val="left" w:pos="7825"/>
          <w:tab w:val="left" w:pos="9129"/>
        </w:tabs>
        <w:ind w:right="567"/>
        <w:rPr>
          <w:rFonts w:eastAsia="Times New Roman" w:cstheme="minorHAnsi"/>
          <w:color w:val="000000"/>
          <w:sz w:val="20"/>
          <w:szCs w:val="20"/>
          <w:lang w:eastAsia="nb-NO"/>
        </w:rPr>
      </w:pPr>
    </w:p>
    <w:p w14:paraId="27FE2C57" w14:textId="77777777" w:rsidR="00B868AC" w:rsidRPr="00B868AC" w:rsidRDefault="00B868AC" w:rsidP="00B868AC">
      <w:pPr>
        <w:tabs>
          <w:tab w:val="left" w:pos="993"/>
          <w:tab w:val="left" w:pos="1304"/>
          <w:tab w:val="left" w:pos="2608"/>
          <w:tab w:val="left" w:pos="3912"/>
          <w:tab w:val="left" w:pos="5216"/>
          <w:tab w:val="left" w:pos="6521"/>
          <w:tab w:val="left" w:pos="7825"/>
          <w:tab w:val="left" w:pos="9129"/>
        </w:tabs>
        <w:ind w:right="567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B868AC">
        <w:rPr>
          <w:rFonts w:eastAsia="Times New Roman" w:cstheme="minorHAnsi"/>
          <w:color w:val="000000"/>
          <w:sz w:val="20"/>
          <w:szCs w:val="20"/>
          <w:lang w:eastAsia="nb-NO"/>
        </w:rPr>
        <w:t>For Apple og Android produkter følger det som er installert med maskinen, unntak er programmer hvor skolen eller fylkeskommunen disponerer lisensene.</w:t>
      </w:r>
    </w:p>
    <w:p w14:paraId="27FE2C58" w14:textId="77777777" w:rsidR="00B868AC" w:rsidRPr="00B868AC" w:rsidRDefault="00B868AC" w:rsidP="00B868AC">
      <w:pPr>
        <w:tabs>
          <w:tab w:val="left" w:pos="993"/>
          <w:tab w:val="left" w:pos="1304"/>
          <w:tab w:val="left" w:pos="2608"/>
          <w:tab w:val="left" w:pos="3912"/>
          <w:tab w:val="left" w:pos="5216"/>
          <w:tab w:val="left" w:pos="6521"/>
          <w:tab w:val="left" w:pos="7825"/>
          <w:tab w:val="left" w:pos="9129"/>
        </w:tabs>
        <w:ind w:right="567"/>
        <w:rPr>
          <w:rFonts w:eastAsia="Times New Roman" w:cstheme="minorHAnsi"/>
          <w:color w:val="000000"/>
          <w:sz w:val="20"/>
          <w:szCs w:val="20"/>
          <w:lang w:eastAsia="nb-NO"/>
        </w:rPr>
      </w:pPr>
    </w:p>
    <w:p w14:paraId="27FE2C59" w14:textId="77777777" w:rsidR="00B868AC" w:rsidRPr="00B868AC" w:rsidRDefault="00B868AC" w:rsidP="00B868AC">
      <w:pPr>
        <w:tabs>
          <w:tab w:val="left" w:pos="993"/>
          <w:tab w:val="left" w:pos="1304"/>
          <w:tab w:val="left" w:pos="2608"/>
          <w:tab w:val="left" w:pos="3912"/>
          <w:tab w:val="left" w:pos="5216"/>
          <w:tab w:val="left" w:pos="6521"/>
          <w:tab w:val="left" w:pos="7825"/>
          <w:tab w:val="left" w:pos="9129"/>
        </w:tabs>
        <w:ind w:right="567"/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B868AC">
        <w:rPr>
          <w:rFonts w:eastAsia="Times New Roman" w:cstheme="minorHAnsi"/>
          <w:color w:val="000000"/>
          <w:sz w:val="20"/>
          <w:szCs w:val="20"/>
          <w:lang w:eastAsia="nb-NO"/>
        </w:rPr>
        <w:t>Det digitale utstyret kan også leveres inn til lokal IT-ansvarlig, hvis eleven ikke ønsker å beholde det.</w:t>
      </w:r>
    </w:p>
    <w:p w14:paraId="27FE2C5A" w14:textId="77777777" w:rsidR="00B868AC" w:rsidRDefault="00B868AC" w:rsidP="00B868AC">
      <w:pPr>
        <w:tabs>
          <w:tab w:val="left" w:pos="993"/>
          <w:tab w:val="left" w:pos="1304"/>
          <w:tab w:val="left" w:pos="2608"/>
          <w:tab w:val="left" w:pos="3912"/>
          <w:tab w:val="left" w:pos="5216"/>
          <w:tab w:val="left" w:pos="6521"/>
          <w:tab w:val="left" w:pos="7825"/>
          <w:tab w:val="left" w:pos="9129"/>
        </w:tabs>
        <w:ind w:right="567"/>
      </w:pPr>
    </w:p>
    <w:p w14:paraId="27FE2C5B" w14:textId="77777777" w:rsidR="00FF4019" w:rsidRDefault="00757282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>
        <w:rPr>
          <w:rFonts w:eastAsia="Times New Roman" w:cstheme="minorHAnsi"/>
          <w:color w:val="000000"/>
          <w:sz w:val="20"/>
          <w:szCs w:val="20"/>
          <w:lang w:eastAsia="nb-NO"/>
        </w:rPr>
        <w:t>Dataut</w:t>
      </w:r>
      <w:r w:rsidR="00B868AC">
        <w:rPr>
          <w:rFonts w:eastAsia="Times New Roman" w:cstheme="minorHAnsi"/>
          <w:color w:val="000000"/>
          <w:sz w:val="20"/>
          <w:szCs w:val="20"/>
          <w:lang w:eastAsia="nb-NO"/>
        </w:rPr>
        <w:t>st</w:t>
      </w:r>
      <w:r>
        <w:rPr>
          <w:rFonts w:eastAsia="Times New Roman" w:cstheme="minorHAnsi"/>
          <w:color w:val="000000"/>
          <w:sz w:val="20"/>
          <w:szCs w:val="20"/>
          <w:lang w:eastAsia="nb-NO"/>
        </w:rPr>
        <w:t>yr og p</w:t>
      </w:r>
      <w:r w:rsidR="00FF4019" w:rsidRPr="00FF4019">
        <w:rPr>
          <w:rFonts w:eastAsia="Times New Roman" w:cstheme="minorHAnsi"/>
          <w:color w:val="000000"/>
          <w:sz w:val="20"/>
          <w:szCs w:val="20"/>
          <w:lang w:eastAsia="nb-NO"/>
        </w:rPr>
        <w:t>r</w:t>
      </w:r>
      <w:r w:rsidR="00B00250">
        <w:rPr>
          <w:rFonts w:eastAsia="Times New Roman" w:cstheme="minorHAnsi"/>
          <w:color w:val="000000"/>
          <w:sz w:val="20"/>
          <w:szCs w:val="20"/>
          <w:lang w:eastAsia="nb-NO"/>
        </w:rPr>
        <w:t>ogramvare overdras uten noen</w:t>
      </w:r>
      <w:r w:rsidR="00FF4019"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for</w:t>
      </w:r>
      <w:r w:rsidR="00B00250">
        <w:rPr>
          <w:rFonts w:eastAsia="Times New Roman" w:cstheme="minorHAnsi"/>
          <w:color w:val="000000"/>
          <w:sz w:val="20"/>
          <w:szCs w:val="20"/>
          <w:lang w:eastAsia="nb-NO"/>
        </w:rPr>
        <w:t>m for</w:t>
      </w:r>
      <w:r w:rsidR="00FF4019"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garanti eller reklamasjonsrett.</w:t>
      </w:r>
    </w:p>
    <w:p w14:paraId="27FE2C5C" w14:textId="77777777" w:rsidR="00B868AC" w:rsidRPr="00657191" w:rsidRDefault="00B868AC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</w:p>
    <w:p w14:paraId="27FE2C5D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Manglende innlevering av</w:t>
      </w:r>
      <w:r w:rsidR="00757282" w:rsidRPr="00757282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utstyr</w:t>
      </w:r>
      <w:r w:rsidR="00757282">
        <w:rPr>
          <w:rStyle w:val="Merknadsreferanse"/>
        </w:rPr>
        <w:t xml:space="preserve"> </w:t>
      </w:r>
      <w:r w:rsidR="00757282" w:rsidRPr="00757282">
        <w:rPr>
          <w:rFonts w:eastAsia="Times New Roman" w:cstheme="minorHAnsi"/>
          <w:color w:val="000000"/>
          <w:sz w:val="20"/>
          <w:szCs w:val="20"/>
          <w:lang w:eastAsia="nb-NO"/>
        </w:rPr>
        <w:t>for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reinstallasjon ved fullført skolegang ansees som forsinket innlevering og belastes med egenandel iht. pkt. 7.</w:t>
      </w:r>
      <w:r w:rsidR="00657191"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5E" w14:textId="77777777" w:rsidR="00FF4019" w:rsidRPr="00657191" w:rsidRDefault="00B00250" w:rsidP="009140CD">
      <w:pPr>
        <w:pStyle w:val="Undertittel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 xml:space="preserve">§ </w:t>
      </w:r>
      <w:r w:rsidR="00FF4019" w:rsidRPr="00FF4019">
        <w:rPr>
          <w:rFonts w:eastAsia="Times New Roman"/>
          <w:lang w:eastAsia="nb-NO"/>
        </w:rPr>
        <w:t>6              TAP, UHELL,</w:t>
      </w:r>
      <w:r w:rsidR="00CB4D03">
        <w:rPr>
          <w:rFonts w:eastAsia="Times New Roman"/>
          <w:lang w:eastAsia="nb-NO"/>
        </w:rPr>
        <w:t xml:space="preserve"> HÆRVERK,</w:t>
      </w:r>
      <w:r w:rsidR="00FF4019" w:rsidRPr="00FF4019">
        <w:rPr>
          <w:rFonts w:eastAsia="Times New Roman"/>
          <w:lang w:eastAsia="nb-NO"/>
        </w:rPr>
        <w:t xml:space="preserve"> FEIL ELLER SKADE</w:t>
      </w:r>
    </w:p>
    <w:p w14:paraId="27FE2C5F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Ved tap, uhell,</w:t>
      </w:r>
      <w:r w:rsidR="00CB4D03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hærverk,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feil eller skade på datautstyret, skal skolen underrettes umiddelbart.</w:t>
      </w:r>
    </w:p>
    <w:p w14:paraId="27FE2C60" w14:textId="77777777" w:rsidR="00B868AC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Al</w:t>
      </w:r>
      <w:r w:rsidR="00757282">
        <w:rPr>
          <w:rFonts w:eastAsia="Times New Roman" w:cstheme="minorHAnsi"/>
          <w:color w:val="000000"/>
          <w:sz w:val="20"/>
          <w:szCs w:val="20"/>
          <w:lang w:eastAsia="nb-NO"/>
        </w:rPr>
        <w:t>t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tap, uhell, </w:t>
      </w:r>
      <w:r w:rsidR="00CB4D03">
        <w:rPr>
          <w:rFonts w:eastAsia="Times New Roman" w:cstheme="minorHAnsi"/>
          <w:color w:val="000000"/>
          <w:sz w:val="20"/>
          <w:szCs w:val="20"/>
          <w:lang w:eastAsia="nb-NO"/>
        </w:rPr>
        <w:t xml:space="preserve">hærverk,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feil eller skade som forhindrer eleven i å benytte datautstyret, utløser egenandel som belastes eleven iht. satser oppgitt i pkt. 7. </w:t>
      </w:r>
    </w:p>
    <w:p w14:paraId="27FE2C61" w14:textId="77777777" w:rsidR="00B868AC" w:rsidRDefault="00B868AC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</w:p>
    <w:p w14:paraId="27FE2C62" w14:textId="77777777" w:rsidR="00B868AC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Dette gjelder også hendige uhell, hvilket omfatter blant annet (men ikke begrenset til): søling av væske, slipping, fall,</w:t>
      </w:r>
      <w:r w:rsidR="00063EED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klemskader,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kollisjon, elektriske spenningstopper, skadet eller knust skjerm.</w:t>
      </w:r>
      <w:r w:rsidR="00200AA1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</w:t>
      </w:r>
    </w:p>
    <w:p w14:paraId="27FE2C63" w14:textId="77777777" w:rsidR="00B868AC" w:rsidRDefault="00B868AC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</w:p>
    <w:p w14:paraId="27FE2C64" w14:textId="77777777" w:rsidR="00B868AC" w:rsidRDefault="00CB4D03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>
        <w:rPr>
          <w:rFonts w:eastAsia="Times New Roman" w:cstheme="minorHAnsi"/>
          <w:color w:val="000000"/>
          <w:sz w:val="20"/>
          <w:szCs w:val="20"/>
          <w:lang w:eastAsia="nb-NO"/>
        </w:rPr>
        <w:t>Det</w:t>
      </w:r>
      <w:r w:rsidR="00B868AC">
        <w:rPr>
          <w:rFonts w:eastAsia="Times New Roman" w:cstheme="minorHAnsi"/>
          <w:color w:val="000000"/>
          <w:sz w:val="20"/>
          <w:szCs w:val="20"/>
          <w:lang w:eastAsia="nb-NO"/>
        </w:rPr>
        <w:t>te</w:t>
      </w:r>
      <w:r>
        <w:rPr>
          <w:rFonts w:eastAsia="Times New Roman" w:cstheme="minorHAnsi"/>
          <w:color w:val="000000"/>
          <w:sz w:val="20"/>
          <w:szCs w:val="20"/>
          <w:lang w:eastAsia="nb-NO"/>
        </w:rPr>
        <w:t xml:space="preserve"> gjelder også hvis den digitale enheten</w:t>
      </w:r>
      <w:r w:rsidR="0078230A">
        <w:rPr>
          <w:rFonts w:eastAsia="Times New Roman" w:cstheme="minorHAnsi"/>
          <w:color w:val="000000"/>
          <w:sz w:val="20"/>
          <w:szCs w:val="20"/>
          <w:lang w:eastAsia="nb-NO"/>
        </w:rPr>
        <w:t>, programvare og tilhørende</w:t>
      </w:r>
      <w:r>
        <w:rPr>
          <w:rFonts w:eastAsia="Times New Roman" w:cstheme="minorHAnsi"/>
          <w:color w:val="000000"/>
          <w:sz w:val="20"/>
          <w:szCs w:val="20"/>
          <w:lang w:eastAsia="nb-NO"/>
        </w:rPr>
        <w:t xml:space="preserve"> utstyr utsettes for hærverk, enten med overlegg eller ved </w:t>
      </w:r>
      <w:r w:rsidR="00B00250">
        <w:rPr>
          <w:rFonts w:eastAsia="Times New Roman" w:cstheme="minorHAnsi"/>
          <w:color w:val="000000"/>
          <w:sz w:val="20"/>
          <w:szCs w:val="20"/>
          <w:lang w:eastAsia="nb-NO"/>
        </w:rPr>
        <w:t>uaktsomhet</w:t>
      </w:r>
      <w:r>
        <w:rPr>
          <w:rFonts w:eastAsia="Times New Roman" w:cstheme="minorHAnsi"/>
          <w:color w:val="000000"/>
          <w:sz w:val="20"/>
          <w:szCs w:val="20"/>
          <w:lang w:eastAsia="nb-NO"/>
        </w:rPr>
        <w:t xml:space="preserve">. </w:t>
      </w:r>
    </w:p>
    <w:p w14:paraId="27FE2C65" w14:textId="77777777" w:rsidR="00B868AC" w:rsidRDefault="00B868AC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</w:p>
    <w:p w14:paraId="27FE2C66" w14:textId="77777777" w:rsidR="00FF4019" w:rsidRPr="00657191" w:rsidRDefault="00FE3120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>
        <w:rPr>
          <w:rFonts w:eastAsia="Times New Roman" w:cstheme="minorHAnsi"/>
          <w:color w:val="000000"/>
          <w:sz w:val="20"/>
          <w:szCs w:val="20"/>
          <w:lang w:eastAsia="nb-NO"/>
        </w:rPr>
        <w:t>Hvis datautstyret</w:t>
      </w:r>
      <w:r w:rsidR="00FF4019"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blir stjålet eller på annen måte forsvinner skal eleven melde dette til politiet på det stedet tapet inntraff.</w:t>
      </w:r>
      <w:r w:rsidR="00657191"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67" w14:textId="77777777" w:rsidR="00B868AC" w:rsidRDefault="00B868AC">
      <w:pPr>
        <w:rPr>
          <w:rFonts w:eastAsia="Times New Roman"/>
          <w:color w:val="5A5A5A" w:themeColor="text1" w:themeTint="A5"/>
          <w:spacing w:val="15"/>
          <w:lang w:eastAsia="nb-NO"/>
        </w:rPr>
      </w:pPr>
      <w:r>
        <w:rPr>
          <w:rFonts w:eastAsia="Times New Roman"/>
          <w:lang w:eastAsia="nb-NO"/>
        </w:rPr>
        <w:br w:type="page"/>
      </w:r>
    </w:p>
    <w:p w14:paraId="27FE2C68" w14:textId="77777777" w:rsidR="00FF4019" w:rsidRPr="00657191" w:rsidRDefault="00B00250" w:rsidP="009140CD">
      <w:pPr>
        <w:pStyle w:val="Undertittel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lastRenderedPageBreak/>
        <w:t xml:space="preserve">§ </w:t>
      </w:r>
      <w:r w:rsidR="00FF4019" w:rsidRPr="00FF4019">
        <w:rPr>
          <w:rFonts w:eastAsia="Times New Roman"/>
          <w:lang w:eastAsia="nb-NO"/>
        </w:rPr>
        <w:t xml:space="preserve">7 </w:t>
      </w:r>
      <w:r w:rsidR="00657191" w:rsidRPr="00657191">
        <w:rPr>
          <w:rFonts w:eastAsia="Times New Roman"/>
          <w:lang w:eastAsia="nb-NO"/>
        </w:rPr>
        <w:tab/>
      </w:r>
      <w:r w:rsidR="00FF4019" w:rsidRPr="00FF4019">
        <w:rPr>
          <w:rFonts w:eastAsia="Times New Roman"/>
          <w:lang w:eastAsia="nb-NO"/>
        </w:rPr>
        <w:t>EGENANDEL</w:t>
      </w:r>
    </w:p>
    <w:p w14:paraId="27FE2C69" w14:textId="77777777" w:rsidR="0078230A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Egenandel for skader som ikke dekkes av</w:t>
      </w:r>
      <w:r w:rsidR="00056034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eventuelle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garantie</w:t>
      </w:r>
      <w:r w:rsidR="006B09CB">
        <w:rPr>
          <w:rFonts w:eastAsia="Times New Roman" w:cstheme="minorHAnsi"/>
          <w:color w:val="000000"/>
          <w:sz w:val="20"/>
          <w:szCs w:val="20"/>
          <w:lang w:eastAsia="nb-NO"/>
        </w:rPr>
        <w:t>r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.</w:t>
      </w:r>
    </w:p>
    <w:p w14:paraId="27FE2C6A" w14:textId="77777777" w:rsidR="00BD29F1" w:rsidRDefault="00BD29F1" w:rsidP="00FA5A15">
      <w:pP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</w:pPr>
    </w:p>
    <w:p w14:paraId="27FE2C6B" w14:textId="77777777" w:rsidR="00C43325" w:rsidRDefault="00C43325" w:rsidP="00C43325">
      <w:pP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 xml:space="preserve">Forsinket innlevering av </w:t>
      </w:r>
      <w: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enhet</w:t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 xml:space="preserve"> pr. påbegynt uke:</w:t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kr. 500,-</w:t>
      </w:r>
    </w:p>
    <w:p w14:paraId="27FE2C6C" w14:textId="77777777" w:rsidR="00C43325" w:rsidRDefault="00C43325" w:rsidP="00FA5A15">
      <w:pPr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</w:p>
    <w:p w14:paraId="27FE2C6D" w14:textId="77777777" w:rsidR="0078230A" w:rsidRPr="00BD29F1" w:rsidRDefault="0078230A" w:rsidP="00FA5A15">
      <w:pPr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  <w:r w:rsidRPr="00BD29F1"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  <w:t>PC</w:t>
      </w:r>
      <w:r w:rsidR="00063EED"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  <w:t>/MACBook</w:t>
      </w:r>
      <w:r w:rsidRPr="00BD29F1"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  <w:t>:</w:t>
      </w:r>
    </w:p>
    <w:p w14:paraId="27FE2C6E" w14:textId="77777777" w:rsidR="00BD29F1" w:rsidRDefault="00BD29F1" w:rsidP="00FA5A15">
      <w:pP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</w:pPr>
    </w:p>
    <w:p w14:paraId="27FE2C6F" w14:textId="77777777" w:rsidR="00FF4019" w:rsidRDefault="00FF4019" w:rsidP="00FA5A15">
      <w:pP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 xml:space="preserve">Egenandel ved </w:t>
      </w:r>
      <w:r w:rsidR="00CB4D03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hærverk/</w:t>
      </w:r>
      <w:r w:rsidR="00063EED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tap/tyveri av PC/MACbook</w:t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:</w:t>
      </w:r>
      <w:r w:rsidR="00657191"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="00657191"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kr. 4000,-</w:t>
      </w:r>
    </w:p>
    <w:p w14:paraId="27FE2C70" w14:textId="77777777" w:rsidR="00FF4019" w:rsidRPr="00657191" w:rsidRDefault="00063EED" w:rsidP="00FA5A15">
      <w:pP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</w:pPr>
      <w: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Egenandel havari/uhell av PC/MACBook</w:t>
      </w:r>
      <w:r w:rsidR="00FF4019"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:</w:t>
      </w:r>
      <w:r w:rsidR="00657191"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="00657191"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="00657191"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="00657191"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="00FF4019"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kr. 1000,-</w:t>
      </w:r>
    </w:p>
    <w:p w14:paraId="27FE2C71" w14:textId="77777777" w:rsidR="00FF4019" w:rsidRDefault="00FF4019" w:rsidP="00FA5A15">
      <w:pP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 xml:space="preserve">Egenandel havari/uhell/tap av strømforsyning: </w:t>
      </w:r>
      <w:r w:rsidR="00657191"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="00657191"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="00657191"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kr. 500,-</w:t>
      </w:r>
    </w:p>
    <w:p w14:paraId="27FE2C72" w14:textId="77777777" w:rsidR="0078230A" w:rsidRPr="00657191" w:rsidRDefault="0078230A" w:rsidP="00FA5A15">
      <w:pP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Egenandel uhell/tap av pc-sekk:</w:t>
      </w:r>
      <w: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 xml:space="preserve">kr. </w:t>
      </w:r>
      <w: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500</w:t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,-</w:t>
      </w:r>
    </w:p>
    <w:p w14:paraId="27FE2C73" w14:textId="77777777" w:rsidR="0078230A" w:rsidRDefault="0078230A" w:rsidP="00FA5A15">
      <w:pP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</w:pPr>
    </w:p>
    <w:p w14:paraId="27FE2C74" w14:textId="77777777" w:rsidR="0078230A" w:rsidRPr="00C43325" w:rsidRDefault="0078230A" w:rsidP="00FA5A15">
      <w:pPr>
        <w:rPr>
          <w:rFonts w:eastAsia="Times New Roman" w:cstheme="minorHAnsi"/>
          <w:b/>
          <w:bCs/>
          <w:color w:val="000000"/>
          <w:sz w:val="24"/>
          <w:szCs w:val="20"/>
          <w:lang w:eastAsia="nb-NO"/>
        </w:rPr>
      </w:pPr>
      <w:r w:rsidRPr="00C43325">
        <w:rPr>
          <w:rFonts w:eastAsia="Times New Roman" w:cstheme="minorHAnsi"/>
          <w:b/>
          <w:bCs/>
          <w:color w:val="000000"/>
          <w:sz w:val="24"/>
          <w:szCs w:val="20"/>
          <w:lang w:eastAsia="nb-NO"/>
        </w:rPr>
        <w:t>iPad:</w:t>
      </w:r>
    </w:p>
    <w:p w14:paraId="27FE2C75" w14:textId="77777777" w:rsidR="00063EED" w:rsidRDefault="00063EED" w:rsidP="00FA5A15">
      <w:pP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</w:pPr>
    </w:p>
    <w:p w14:paraId="27FE2C76" w14:textId="77777777" w:rsidR="0078230A" w:rsidRPr="00657191" w:rsidRDefault="0078230A" w:rsidP="00FA5A15">
      <w:pP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 xml:space="preserve">Egenandel ved </w:t>
      </w:r>
      <w: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hærverk/</w:t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tap/tyveri</w:t>
      </w:r>
      <w: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/havari/uhell</w:t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 xml:space="preserve"> av </w:t>
      </w:r>
      <w: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iPad</w:t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 xml:space="preserve">: </w:t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 xml:space="preserve">kr. </w:t>
      </w:r>
      <w:r w:rsidR="00D007C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25</w:t>
      </w:r>
      <w: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00</w:t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,-</w:t>
      </w:r>
    </w:p>
    <w:p w14:paraId="27FE2C77" w14:textId="77777777" w:rsidR="00063EED" w:rsidRDefault="00063EED" w:rsidP="00FA5A15">
      <w:pP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 xml:space="preserve">Egenandel havari/uhell/tap av strømforsyning: </w:t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kr. 2</w:t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00,-</w:t>
      </w:r>
    </w:p>
    <w:p w14:paraId="27FE2C78" w14:textId="77777777" w:rsidR="00063EED" w:rsidRDefault="0078230A" w:rsidP="00FA5A15">
      <w:pP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 xml:space="preserve">Egenandel uhell/tap av </w:t>
      </w:r>
      <w: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iPad-omslag/iPad-tastatur</w:t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:</w:t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Pr="00657191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="00063EED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ab/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 xml:space="preserve">kr. </w:t>
      </w:r>
      <w: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500</w:t>
      </w:r>
      <w:r w:rsidRPr="00FF4019"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  <w:t>,-</w:t>
      </w:r>
    </w:p>
    <w:p w14:paraId="27FE2C79" w14:textId="77777777" w:rsidR="0078230A" w:rsidRDefault="0078230A" w:rsidP="00FA5A15">
      <w:pPr>
        <w:rPr>
          <w:rFonts w:eastAsia="Times New Roman" w:cstheme="minorHAnsi"/>
          <w:b/>
          <w:bCs/>
          <w:color w:val="000000"/>
          <w:sz w:val="20"/>
          <w:szCs w:val="20"/>
          <w:lang w:eastAsia="nb-NO"/>
        </w:rPr>
      </w:pPr>
    </w:p>
    <w:p w14:paraId="27FE2C7A" w14:textId="77777777" w:rsidR="00FF4019" w:rsidRPr="00657191" w:rsidRDefault="00056034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>
        <w:rPr>
          <w:rFonts w:eastAsia="Times New Roman" w:cstheme="minorHAnsi"/>
          <w:color w:val="000000"/>
          <w:sz w:val="20"/>
          <w:szCs w:val="20"/>
          <w:lang w:eastAsia="nb-NO"/>
        </w:rPr>
        <w:t>Eleven faktureres</w:t>
      </w:r>
      <w:r w:rsidR="00FF4019"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når skade/tap/uhell eller problem er utbedret. Forsinket innlevering av</w:t>
      </w:r>
    </w:p>
    <w:p w14:paraId="27FE2C7B" w14:textId="77777777" w:rsidR="00FF4019" w:rsidRPr="00657191" w:rsidRDefault="00757282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>
        <w:rPr>
          <w:rFonts w:eastAsia="Times New Roman" w:cstheme="minorHAnsi"/>
          <w:color w:val="000000"/>
          <w:sz w:val="20"/>
          <w:szCs w:val="20"/>
          <w:lang w:eastAsia="nb-NO"/>
        </w:rPr>
        <w:t>utstyr</w:t>
      </w:r>
      <w:r w:rsidR="00FF4019"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, belastes uavhengig av om </w:t>
      </w:r>
      <w:r w:rsidR="00B868AC">
        <w:rPr>
          <w:rFonts w:eastAsia="Times New Roman" w:cstheme="minorHAnsi"/>
          <w:color w:val="000000"/>
          <w:sz w:val="20"/>
          <w:szCs w:val="20"/>
          <w:lang w:eastAsia="nb-NO"/>
        </w:rPr>
        <w:t xml:space="preserve">dette </w:t>
      </w:r>
      <w:r w:rsidR="00FF4019" w:rsidRPr="00FF4019">
        <w:rPr>
          <w:rFonts w:eastAsia="Times New Roman" w:cstheme="minorHAnsi"/>
          <w:color w:val="000000"/>
          <w:sz w:val="20"/>
          <w:szCs w:val="20"/>
          <w:lang w:eastAsia="nb-NO"/>
        </w:rPr>
        <w:t>på et senere tidspunkt innleveres. Betalingsfrist er 30 dager.</w:t>
      </w:r>
    </w:p>
    <w:p w14:paraId="27FE2C7C" w14:textId="77777777" w:rsidR="00056034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Ved manglende betaling ved</w:t>
      </w:r>
      <w:r w:rsidR="009140CD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fristens utløp gis en purring,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det </w:t>
      </w:r>
      <w:r w:rsidR="009140CD">
        <w:rPr>
          <w:rFonts w:eastAsia="Times New Roman" w:cstheme="minorHAnsi"/>
          <w:color w:val="000000"/>
          <w:sz w:val="20"/>
          <w:szCs w:val="20"/>
          <w:lang w:eastAsia="nb-NO"/>
        </w:rPr>
        <w:t xml:space="preserve">vil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påløpe et purregebyr tilsvarende 1/10 av inkassosats.</w:t>
      </w:r>
      <w:r w:rsidR="009140CD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Ved manglende betaling etter purring vil kravet bli oversendt til inkasso. </w:t>
      </w:r>
    </w:p>
    <w:p w14:paraId="27FE2C7D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Ved forsinket betaling påløper</w:t>
      </w:r>
      <w:r w:rsidR="00056034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forsinkelsesrente i samsvar med den til enhver tid gjeldende prosentsats etter lov om renter ved</w:t>
      </w:r>
      <w:r w:rsidR="00056034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forsinket betaling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. Skolen kan overdra retten til innkreving av betaling til annen part.</w:t>
      </w:r>
      <w:r w:rsidR="00657191"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7E" w14:textId="77777777" w:rsidR="009140CD" w:rsidRDefault="00056034" w:rsidP="009140CD">
      <w:pPr>
        <w:pStyle w:val="Undertittel"/>
        <w:rPr>
          <w:rFonts w:eastAsia="Times New Roman"/>
          <w:sz w:val="20"/>
          <w:szCs w:val="20"/>
          <w:lang w:eastAsia="nb-NO"/>
        </w:rPr>
      </w:pPr>
      <w:bookmarkStart w:id="13" w:name="RANGE!J141"/>
      <w:r>
        <w:rPr>
          <w:rFonts w:eastAsia="Times New Roman"/>
          <w:sz w:val="20"/>
          <w:szCs w:val="20"/>
          <w:lang w:eastAsia="nb-NO"/>
        </w:rPr>
        <w:t>§</w:t>
      </w:r>
      <w:r w:rsidR="00B00250">
        <w:rPr>
          <w:rFonts w:eastAsia="Times New Roman"/>
          <w:sz w:val="20"/>
          <w:szCs w:val="20"/>
          <w:lang w:eastAsia="nb-NO"/>
        </w:rPr>
        <w:t xml:space="preserve"> </w:t>
      </w:r>
      <w:r w:rsidR="00FF4019" w:rsidRPr="00FF4019">
        <w:rPr>
          <w:rFonts w:eastAsia="Times New Roman"/>
          <w:sz w:val="20"/>
          <w:szCs w:val="20"/>
          <w:lang w:eastAsia="nb-NO"/>
        </w:rPr>
        <w:t>8</w:t>
      </w:r>
      <w:r w:rsidR="00FF4019" w:rsidRPr="00FF4019">
        <w:rPr>
          <w:rFonts w:eastAsia="Times New Roman"/>
          <w:lang w:eastAsia="nb-NO"/>
        </w:rPr>
        <w:t xml:space="preserve">                </w:t>
      </w:r>
      <w:r w:rsidR="00FF4019" w:rsidRPr="00FF4019">
        <w:rPr>
          <w:rFonts w:eastAsia="Times New Roman"/>
          <w:sz w:val="20"/>
          <w:szCs w:val="20"/>
          <w:lang w:eastAsia="nb-NO"/>
        </w:rPr>
        <w:t>ANNET</w:t>
      </w:r>
      <w:bookmarkStart w:id="14" w:name="RANGE!J142"/>
      <w:bookmarkEnd w:id="13"/>
    </w:p>
    <w:p w14:paraId="27FE2C7F" w14:textId="77777777" w:rsidR="00FF4019" w:rsidRPr="00657191" w:rsidRDefault="00FF4019" w:rsidP="009140CD">
      <w:pPr>
        <w:pStyle w:val="Undertittel"/>
        <w:ind w:firstLine="708"/>
        <w:rPr>
          <w:rFonts w:eastAsia="Times New Roman"/>
          <w:lang w:eastAsia="nb-NO"/>
        </w:rPr>
      </w:pPr>
      <w:r w:rsidRPr="00FF4019">
        <w:rPr>
          <w:rFonts w:eastAsia="Times New Roman"/>
          <w:lang w:eastAsia="nb-NO"/>
        </w:rPr>
        <w:t>8.1</w:t>
      </w:r>
      <w:r w:rsidRPr="00FF4019">
        <w:rPr>
          <w:rFonts w:eastAsia="Times New Roman"/>
          <w:sz w:val="14"/>
          <w:szCs w:val="14"/>
          <w:lang w:eastAsia="nb-NO"/>
        </w:rPr>
        <w:t xml:space="preserve">            </w:t>
      </w:r>
      <w:r w:rsidRPr="00FF4019">
        <w:rPr>
          <w:rFonts w:eastAsia="Times New Roman"/>
          <w:lang w:eastAsia="nb-NO"/>
        </w:rPr>
        <w:t>Telemark fylkeskommunes IT – reglement og skolereglement:</w:t>
      </w:r>
    </w:p>
    <w:bookmarkEnd w:id="14"/>
    <w:p w14:paraId="27FE2C80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Telemark fylkeskommunes IT-reglement og skolens gjeldende reglement(er) omfattes av denne avtalen</w:t>
      </w:r>
    </w:p>
    <w:p w14:paraId="27FE2C81" w14:textId="77777777" w:rsidR="00C43325" w:rsidRDefault="00FF4019" w:rsidP="00F66351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(eleven får tilgang til reglement og retningslinjer). Skolen har rett til å foreta endringer i skolens</w:t>
      </w:r>
      <w:r w:rsidR="009140CD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reglement til enhver tid. Slike endringer omfattes av denne avtalen o</w:t>
      </w:r>
      <w:r w:rsidR="009140CD">
        <w:rPr>
          <w:rFonts w:eastAsia="Times New Roman" w:cstheme="minorHAnsi"/>
          <w:color w:val="000000"/>
          <w:sz w:val="20"/>
          <w:szCs w:val="20"/>
          <w:lang w:eastAsia="nb-NO"/>
        </w:rPr>
        <w:t xml:space="preserve">g skal bekjentgjøres for eleven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og foresatte.</w:t>
      </w:r>
      <w:del w:id="15" w:author="eins" w:date="2013-08-12T14:13:00Z">
        <w:r w:rsidR="00657191" w:rsidRPr="00657191" w:rsidDel="00F66351">
          <w:rPr>
            <w:rFonts w:eastAsia="Times New Roman" w:cstheme="minorHAnsi"/>
            <w:color w:val="000000"/>
            <w:sz w:val="20"/>
            <w:szCs w:val="20"/>
            <w:lang w:eastAsia="nb-NO"/>
          </w:rPr>
          <w:br/>
        </w:r>
      </w:del>
      <w:bookmarkStart w:id="16" w:name="RANGE!J147"/>
    </w:p>
    <w:p w14:paraId="27FE2C82" w14:textId="77777777" w:rsidR="00FF4019" w:rsidRPr="00657191" w:rsidRDefault="00FF4019" w:rsidP="000E4C2F">
      <w:pPr>
        <w:pStyle w:val="Undertittel"/>
        <w:ind w:firstLine="708"/>
        <w:rPr>
          <w:rFonts w:eastAsia="Times New Roman"/>
          <w:lang w:eastAsia="nb-NO"/>
        </w:rPr>
      </w:pPr>
      <w:r w:rsidRPr="00FF4019">
        <w:rPr>
          <w:rFonts w:eastAsia="Times New Roman"/>
          <w:lang w:eastAsia="nb-NO"/>
        </w:rPr>
        <w:t>8.2</w:t>
      </w:r>
      <w:r w:rsidRPr="00FF4019">
        <w:rPr>
          <w:rFonts w:eastAsia="Times New Roman"/>
          <w:sz w:val="14"/>
          <w:szCs w:val="14"/>
          <w:lang w:eastAsia="nb-NO"/>
        </w:rPr>
        <w:t xml:space="preserve">            </w:t>
      </w:r>
      <w:r w:rsidRPr="00FF4019">
        <w:rPr>
          <w:rFonts w:eastAsia="Times New Roman"/>
          <w:lang w:eastAsia="nb-NO"/>
        </w:rPr>
        <w:t>Oppsigelse:</w:t>
      </w:r>
    </w:p>
    <w:bookmarkEnd w:id="16"/>
    <w:p w14:paraId="27FE2C83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Telemark fylkeskommune/skolen har rett til å si opp denne avtalen umiddelbart dersom eleven vesentlig</w:t>
      </w:r>
    </w:p>
    <w:p w14:paraId="27FE2C84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misligholder denne avtalen, tilhørende reglement eller retningslinjer. I tillegg har skolen rett til å iverksette tiltak som skolen anser som relevante i henhold til skolens reglement.</w:t>
      </w:r>
      <w:r w:rsidR="00657191"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85" w14:textId="77777777" w:rsidR="00FF4019" w:rsidRPr="00657191" w:rsidRDefault="00FF4019" w:rsidP="009140CD">
      <w:pPr>
        <w:pStyle w:val="Undertittel"/>
        <w:ind w:firstLine="708"/>
        <w:rPr>
          <w:rFonts w:eastAsia="Times New Roman"/>
          <w:lang w:eastAsia="nb-NO"/>
        </w:rPr>
      </w:pPr>
      <w:bookmarkStart w:id="17" w:name="RANGE!J151"/>
      <w:r w:rsidRPr="00FF4019">
        <w:rPr>
          <w:rFonts w:eastAsia="Times New Roman"/>
          <w:lang w:eastAsia="nb-NO"/>
        </w:rPr>
        <w:t>8.3</w:t>
      </w:r>
      <w:r w:rsidRPr="00FF4019">
        <w:rPr>
          <w:rFonts w:eastAsia="Times New Roman"/>
          <w:sz w:val="14"/>
          <w:szCs w:val="14"/>
          <w:lang w:eastAsia="nb-NO"/>
        </w:rPr>
        <w:t xml:space="preserve">            </w:t>
      </w:r>
      <w:r w:rsidRPr="00FF4019">
        <w:rPr>
          <w:rFonts w:eastAsia="Times New Roman"/>
          <w:lang w:eastAsia="nb-NO"/>
        </w:rPr>
        <w:t>Konfliktløsning – verneting:</w:t>
      </w:r>
    </w:p>
    <w:bookmarkEnd w:id="17"/>
    <w:p w14:paraId="27FE2C86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Alle uoverensstemmelser som eventuelt måtte oppstå i forbindelse med denne avtalen skal først søkes løst utenrettslig mellom partene. Dersom en ikke kommer til enighet, vil saken søkes løst</w:t>
      </w:r>
      <w:r w:rsidR="00657191" w:rsidRPr="00657191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ved elevens verneting (verneting – iht. tvisteloven i den rettsinstans som hvor eleven er bosatt).</w:t>
      </w:r>
      <w:r w:rsidR="00657191"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87" w14:textId="77777777" w:rsidR="00FF4019" w:rsidRPr="00657191" w:rsidRDefault="00FF4019" w:rsidP="009140CD">
      <w:pPr>
        <w:pStyle w:val="Undertittel"/>
        <w:ind w:firstLine="708"/>
        <w:rPr>
          <w:rFonts w:eastAsia="Times New Roman"/>
          <w:lang w:eastAsia="nb-NO"/>
        </w:rPr>
      </w:pPr>
      <w:bookmarkStart w:id="18" w:name="RANGE!J155"/>
      <w:r w:rsidRPr="00FF4019">
        <w:rPr>
          <w:rFonts w:eastAsia="Times New Roman"/>
          <w:lang w:eastAsia="nb-NO"/>
        </w:rPr>
        <w:t>8.4</w:t>
      </w:r>
      <w:r w:rsidRPr="00FF4019">
        <w:rPr>
          <w:rFonts w:eastAsia="Times New Roman"/>
          <w:sz w:val="14"/>
          <w:szCs w:val="14"/>
          <w:lang w:eastAsia="nb-NO"/>
        </w:rPr>
        <w:t xml:space="preserve">            </w:t>
      </w:r>
      <w:r w:rsidRPr="00FF4019">
        <w:rPr>
          <w:rFonts w:eastAsia="Times New Roman"/>
          <w:lang w:eastAsia="nb-NO"/>
        </w:rPr>
        <w:t>Endringer og overdragelse:</w:t>
      </w:r>
    </w:p>
    <w:bookmarkEnd w:id="18"/>
    <w:p w14:paraId="27FE2C88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Eventuelle endringer i denne avtalen er kun gyldig og bindende dersom disse er skriftlige og underskrevet av </w:t>
      </w:r>
    </w:p>
    <w:p w14:paraId="27FE2C89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partene. Partene har ikke rett til å overdra denne avtalen til en tredjepart, uten skriftlig samtykke fra den annen part.</w:t>
      </w:r>
      <w:r w:rsidR="00657191" w:rsidRPr="00657191">
        <w:rPr>
          <w:rFonts w:eastAsia="Times New Roman" w:cstheme="minorHAnsi"/>
          <w:color w:val="000000"/>
          <w:sz w:val="20"/>
          <w:szCs w:val="20"/>
          <w:lang w:eastAsia="nb-NO"/>
        </w:rPr>
        <w:br/>
      </w:r>
    </w:p>
    <w:p w14:paraId="27FE2C8A" w14:textId="77777777" w:rsidR="00FF4019" w:rsidRPr="00657191" w:rsidRDefault="00B00250" w:rsidP="009140CD">
      <w:pPr>
        <w:pStyle w:val="Undertittel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 xml:space="preserve">§ </w:t>
      </w:r>
      <w:r w:rsidR="00FF4019" w:rsidRPr="00FF4019">
        <w:rPr>
          <w:rFonts w:eastAsia="Times New Roman"/>
          <w:lang w:eastAsia="nb-NO"/>
        </w:rPr>
        <w:t>9</w:t>
      </w:r>
      <w:r w:rsidR="00FF4019" w:rsidRPr="00FF4019">
        <w:rPr>
          <w:rFonts w:eastAsia="Times New Roman"/>
          <w:sz w:val="14"/>
          <w:szCs w:val="14"/>
          <w:lang w:eastAsia="nb-NO"/>
        </w:rPr>
        <w:t xml:space="preserve">                </w:t>
      </w:r>
      <w:r w:rsidR="00FF4019" w:rsidRPr="00FF4019">
        <w:rPr>
          <w:rFonts w:eastAsia="Times New Roman"/>
          <w:lang w:eastAsia="nb-NO"/>
        </w:rPr>
        <w:t>Avtalens varighet</w:t>
      </w:r>
    </w:p>
    <w:p w14:paraId="27FE2C8B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For datautstyr som omfattes av denne avtalen, løper låneperioden i fra ett til fire år fra avtaledato </w:t>
      </w:r>
    </w:p>
    <w:p w14:paraId="27FE2C8C" w14:textId="77777777" w:rsidR="00FF4019" w:rsidRPr="00657191" w:rsidRDefault="00FF4019" w:rsidP="00FA5A15">
      <w:pPr>
        <w:rPr>
          <w:rFonts w:eastAsia="Times New Roman" w:cstheme="minorHAnsi"/>
          <w:color w:val="000000"/>
          <w:sz w:val="20"/>
          <w:szCs w:val="20"/>
          <w:lang w:eastAsia="nb-NO"/>
        </w:rPr>
      </w:pP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(avhengig av elevens studieforhold).</w:t>
      </w:r>
    </w:p>
    <w:p w14:paraId="27FE2C8D" w14:textId="77777777" w:rsidR="00FF4019" w:rsidRPr="00657191" w:rsidRDefault="00FF4019" w:rsidP="00FA5A15">
      <w:pPr>
        <w:rPr>
          <w:rFonts w:cstheme="minorHAnsi"/>
        </w:rPr>
      </w:pPr>
      <w:bookmarkStart w:id="19" w:name="RANGE!J165"/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Avtalen er utstedt </w:t>
      </w:r>
      <w:r w:rsidRPr="000E4C2F">
        <w:rPr>
          <w:rFonts w:eastAsia="Times New Roman" w:cstheme="minorHAnsi"/>
          <w:color w:val="000000"/>
          <w:sz w:val="20"/>
          <w:szCs w:val="20"/>
          <w:lang w:eastAsia="nb-NO"/>
        </w:rPr>
        <w:t xml:space="preserve">i </w:t>
      </w:r>
      <w:r w:rsidRPr="000E4C2F">
        <w:rPr>
          <w:rFonts w:eastAsia="Times New Roman" w:cstheme="minorHAnsi"/>
          <w:bCs/>
          <w:color w:val="000000"/>
          <w:sz w:val="20"/>
          <w:szCs w:val="20"/>
          <w:lang w:eastAsia="nb-NO"/>
        </w:rPr>
        <w:t>to</w:t>
      </w:r>
      <w:r w:rsidRPr="000E4C2F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–</w:t>
      </w:r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 xml:space="preserve"> 2 - eksemplarer, et til hver av partene. </w:t>
      </w:r>
      <w:bookmarkEnd w:id="19"/>
      <w:r w:rsidRPr="00FF4019">
        <w:rPr>
          <w:rFonts w:eastAsia="Times New Roman" w:cstheme="minorHAnsi"/>
          <w:color w:val="000000"/>
          <w:sz w:val="20"/>
          <w:szCs w:val="20"/>
          <w:lang w:eastAsia="nb-NO"/>
        </w:rPr>
        <w:t>Denne avtale gjelder fra og med kontraktsigneringsdato, til og med dato for innlevering av datautstyret.</w:t>
      </w:r>
    </w:p>
    <w:sectPr w:rsidR="00FF4019" w:rsidRPr="00657191" w:rsidSect="00FA5A1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A3F8A"/>
    <w:multiLevelType w:val="hybridMultilevel"/>
    <w:tmpl w:val="ABF6ACCA"/>
    <w:lvl w:ilvl="0" w:tplc="EDD0EB7C">
      <w:start w:val="7"/>
      <w:numFmt w:val="bullet"/>
      <w:lvlText w:val="-"/>
      <w:lvlJc w:val="left"/>
      <w:pPr>
        <w:ind w:left="2360" w:hanging="360"/>
      </w:pPr>
      <w:rPr>
        <w:rFonts w:ascii="Calibri" w:eastAsia="Times New Roman" w:hAnsi="Calibri" w:cstheme="minorHAnsi" w:hint="default"/>
      </w:rPr>
    </w:lvl>
    <w:lvl w:ilvl="1" w:tplc="0414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1">
    <w:nsid w:val="521A08E8"/>
    <w:multiLevelType w:val="hybridMultilevel"/>
    <w:tmpl w:val="ABAC97B6"/>
    <w:lvl w:ilvl="0" w:tplc="87DEDBBE">
      <w:start w:val="7"/>
      <w:numFmt w:val="bullet"/>
      <w:lvlText w:val="-"/>
      <w:lvlJc w:val="left"/>
      <w:pPr>
        <w:ind w:left="2360" w:hanging="360"/>
      </w:pPr>
      <w:rPr>
        <w:rFonts w:ascii="Calibri" w:eastAsia="Times New Roman" w:hAnsi="Calibri" w:cstheme="minorHAnsi" w:hint="default"/>
      </w:rPr>
    </w:lvl>
    <w:lvl w:ilvl="1" w:tplc="0414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2">
    <w:nsid w:val="6A591FE6"/>
    <w:multiLevelType w:val="hybridMultilevel"/>
    <w:tmpl w:val="74461F1C"/>
    <w:lvl w:ilvl="0" w:tplc="2026DD6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80" w:hanging="360"/>
      </w:pPr>
    </w:lvl>
    <w:lvl w:ilvl="2" w:tplc="0414001B" w:tentative="1">
      <w:start w:val="1"/>
      <w:numFmt w:val="lowerRoman"/>
      <w:lvlText w:val="%3."/>
      <w:lvlJc w:val="right"/>
      <w:pPr>
        <w:ind w:left="2200" w:hanging="180"/>
      </w:pPr>
    </w:lvl>
    <w:lvl w:ilvl="3" w:tplc="0414000F" w:tentative="1">
      <w:start w:val="1"/>
      <w:numFmt w:val="decimal"/>
      <w:lvlText w:val="%4."/>
      <w:lvlJc w:val="left"/>
      <w:pPr>
        <w:ind w:left="2920" w:hanging="360"/>
      </w:pPr>
    </w:lvl>
    <w:lvl w:ilvl="4" w:tplc="04140019" w:tentative="1">
      <w:start w:val="1"/>
      <w:numFmt w:val="lowerLetter"/>
      <w:lvlText w:val="%5."/>
      <w:lvlJc w:val="left"/>
      <w:pPr>
        <w:ind w:left="3640" w:hanging="360"/>
      </w:pPr>
    </w:lvl>
    <w:lvl w:ilvl="5" w:tplc="0414001B" w:tentative="1">
      <w:start w:val="1"/>
      <w:numFmt w:val="lowerRoman"/>
      <w:lvlText w:val="%6."/>
      <w:lvlJc w:val="right"/>
      <w:pPr>
        <w:ind w:left="4360" w:hanging="180"/>
      </w:pPr>
    </w:lvl>
    <w:lvl w:ilvl="6" w:tplc="0414000F" w:tentative="1">
      <w:start w:val="1"/>
      <w:numFmt w:val="decimal"/>
      <w:lvlText w:val="%7."/>
      <w:lvlJc w:val="left"/>
      <w:pPr>
        <w:ind w:left="5080" w:hanging="360"/>
      </w:pPr>
    </w:lvl>
    <w:lvl w:ilvl="7" w:tplc="04140019" w:tentative="1">
      <w:start w:val="1"/>
      <w:numFmt w:val="lowerLetter"/>
      <w:lvlText w:val="%8."/>
      <w:lvlJc w:val="left"/>
      <w:pPr>
        <w:ind w:left="5800" w:hanging="360"/>
      </w:pPr>
    </w:lvl>
    <w:lvl w:ilvl="8" w:tplc="0414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>
    <w:nsid w:val="768E6D0E"/>
    <w:multiLevelType w:val="hybridMultilevel"/>
    <w:tmpl w:val="20ACE1E4"/>
    <w:lvl w:ilvl="0" w:tplc="23F498BE">
      <w:start w:val="5"/>
      <w:numFmt w:val="bullet"/>
      <w:lvlText w:val="-"/>
      <w:lvlJc w:val="left"/>
      <w:pPr>
        <w:ind w:left="2360" w:hanging="360"/>
      </w:pPr>
      <w:rPr>
        <w:rFonts w:ascii="Calibri" w:eastAsia="Times New Roman" w:hAnsi="Calibri" w:cstheme="minorHAnsi" w:hint="default"/>
      </w:rPr>
    </w:lvl>
    <w:lvl w:ilvl="1" w:tplc="0414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19"/>
    <w:rsid w:val="00056034"/>
    <w:rsid w:val="00063EED"/>
    <w:rsid w:val="00094221"/>
    <w:rsid w:val="000A55C4"/>
    <w:rsid w:val="000D2C9C"/>
    <w:rsid w:val="000E4C2F"/>
    <w:rsid w:val="001D44C5"/>
    <w:rsid w:val="00200AA1"/>
    <w:rsid w:val="00303E12"/>
    <w:rsid w:val="00373057"/>
    <w:rsid w:val="00657191"/>
    <w:rsid w:val="006B09CB"/>
    <w:rsid w:val="00757282"/>
    <w:rsid w:val="0078230A"/>
    <w:rsid w:val="00823DF1"/>
    <w:rsid w:val="009140CD"/>
    <w:rsid w:val="00B00250"/>
    <w:rsid w:val="00B26364"/>
    <w:rsid w:val="00B868AC"/>
    <w:rsid w:val="00BD29F1"/>
    <w:rsid w:val="00C35216"/>
    <w:rsid w:val="00C43325"/>
    <w:rsid w:val="00CB4D03"/>
    <w:rsid w:val="00D007C9"/>
    <w:rsid w:val="00EE171E"/>
    <w:rsid w:val="00F223BC"/>
    <w:rsid w:val="00F66351"/>
    <w:rsid w:val="00FA5A15"/>
    <w:rsid w:val="00FE3120"/>
    <w:rsid w:val="00FE4597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2C09"/>
  <w15:docId w15:val="{7261D280-6A70-44CF-B060-91007C7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F4019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9140C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140CD"/>
    <w:rPr>
      <w:rFonts w:eastAsiaTheme="minorEastAsia"/>
      <w:color w:val="5A5A5A" w:themeColor="text1" w:themeTint="A5"/>
      <w:spacing w:val="15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0A55C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55C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55C4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55C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55C4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A55C4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A55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  <_dlc_DocId xmlns="e57f6a7e-6de3-427a-a0ba-92d93295d467">QVCVAQVKP457-62-78</_dlc_DocId>
    <_dlc_DocIdUrl xmlns="e57f6a7e-6de3-427a-a0ba-92d93295d467">
      <Url>https://samhandling.t-fk.no/Team-SKIT/_layouts/15/DocIdRedir.aspx?ID=QVCVAQVKP457-62-78</Url>
      <Description>QVCVAQVKP457-62-78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2715CA6FEE3C4B93432A1A55321C98" ma:contentTypeVersion="7" ma:contentTypeDescription="Opprett et nytt dokument." ma:contentTypeScope="" ma:versionID="45ec0ace438a75bf8c205ff27ae99884">
  <xsd:schema xmlns:xsd="http://www.w3.org/2001/XMLSchema" xmlns:xs="http://www.w3.org/2001/XMLSchema" xmlns:p="http://schemas.microsoft.com/office/2006/metadata/properties" xmlns:ns1="http://schemas.microsoft.com/sharepoint/v3" xmlns:ns2="e57f6a7e-6de3-427a-a0ba-92d93295d467" xmlns:ns3="http://schemas.microsoft.com/sharepoint/v4" targetNamespace="http://schemas.microsoft.com/office/2006/metadata/properties" ma:root="true" ma:fieldsID="0be7d01bab2019748547cbe62b5ff427" ns1:_="" ns2:_="" ns3:_="">
    <xsd:import namespace="http://schemas.microsoft.com/sharepoint/v3"/>
    <xsd:import namespace="e57f6a7e-6de3-427a-a0ba-92d93295d467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11" nillable="true" ma:displayName="Avsender av e-post" ma:hidden="true" ma:internalName="EmailSender">
      <xsd:simpleType>
        <xsd:restriction base="dms:Note">
          <xsd:maxLength value="255"/>
        </xsd:restriction>
      </xsd:simpleType>
    </xsd:element>
    <xsd:element name="EmailTo" ma:index="12" nillable="true" ma:displayName="E-post til" ma:hidden="true" ma:internalName="EmailTo">
      <xsd:simpleType>
        <xsd:restriction base="dms:Note">
          <xsd:maxLength value="255"/>
        </xsd:restriction>
      </xsd:simpleType>
    </xsd:element>
    <xsd:element name="EmailCc" ma:index="13" nillable="true" ma:displayName="Kopi av e-post til" ma:hidden="true" ma:internalName="EmailCc">
      <xsd:simpleType>
        <xsd:restriction base="dms:Note">
          <xsd:maxLength value="255"/>
        </xsd:restriction>
      </xsd:simpleType>
    </xsd:element>
    <xsd:element name="EmailFrom" ma:index="14" nillable="true" ma:displayName="E-post fra" ma:hidden="true" ma:internalName="EmailFrom">
      <xsd:simpleType>
        <xsd:restriction base="dms:Text"/>
      </xsd:simpleType>
    </xsd:element>
    <xsd:element name="EmailSubject" ma:index="15" nillable="true" ma:displayName="Emne i e-pos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f6a7e-6de3-427a-a0ba-92d93295d46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erdi" ma:description="Verdien for dokument-IDen som er tilordnet elementet." ma:internalName="_dlc_DocId" ma:readOnly="true">
      <xsd:simpleType>
        <xsd:restriction base="dms:Text"/>
      </xsd:simpleType>
    </xsd:element>
    <xsd:element name="_dlc_DocIdUrl" ma:index="9" nillable="true" ma:displayName="Dokument-ID" ma:description="Fast kobling til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Fast ID" ma:description="Behold IDen ved tillegging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6" nillable="true" ma:displayName="E-posthode" ma:hidden="true" ma:internalName="EmailHeader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29D87C-E7DF-42DB-A9CC-8C80EAE680BA}">
  <ds:schemaRefs>
    <ds:schemaRef ds:uri="e57f6a7e-6de3-427a-a0ba-92d93295d467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schemas.microsoft.com/sharepoint/v4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5291A9B-FF12-433C-9F08-C7B3AA49449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5D9B875-A1D8-41EF-8D59-9B40E21109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B7DEDF-90A0-4517-A588-2FA52796C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57f6a7e-6de3-427a-a0ba-92d93295d467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1633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W. Røine</dc:creator>
  <cp:lastModifiedBy>Jan Thomas Tørrestad</cp:lastModifiedBy>
  <cp:revision>2</cp:revision>
  <dcterms:created xsi:type="dcterms:W3CDTF">2014-08-08T11:11:00Z</dcterms:created>
  <dcterms:modified xsi:type="dcterms:W3CDTF">2014-08-08T11:11:00Z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0x010100952715CA6FEE3C4B93432A1A55321C98</vt:lpwstr>
  </property>
  <property fmtid="{D5CDD505-2E9C-101B-9397-08002B2CF9AE}" pid="3" name="_dlc_DocIdItemGuid">
    <vt:lpwstr>ff31a2ec-fd1e-4df3-8bcd-7a3fff8e949a</vt:lpwstr>
  </property>
</Properties>
</file>